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CF" w:rsidRDefault="00617CCF" w:rsidP="003C1F1B">
      <w:pPr>
        <w:spacing w:after="0" w:line="240" w:lineRule="auto"/>
        <w:ind w:firstLine="420"/>
        <w:jc w:val="center"/>
        <w:rPr>
          <w:lang w:eastAsia="zh-CN"/>
        </w:rPr>
      </w:pPr>
    </w:p>
    <w:p w:rsidR="00617CCF" w:rsidRDefault="00617CCF" w:rsidP="003C1F1B">
      <w:pPr>
        <w:spacing w:after="0" w:line="240" w:lineRule="auto"/>
        <w:ind w:firstLine="420"/>
        <w:jc w:val="center"/>
      </w:pPr>
    </w:p>
    <w:p w:rsidR="00617CCF" w:rsidRDefault="00617CCF" w:rsidP="003C1F1B">
      <w:pPr>
        <w:spacing w:after="0" w:line="240" w:lineRule="auto"/>
        <w:ind w:firstLine="420"/>
        <w:jc w:val="center"/>
      </w:pPr>
    </w:p>
    <w:p w:rsidR="00617CCF" w:rsidRDefault="00617CCF" w:rsidP="003C1F1B">
      <w:pPr>
        <w:spacing w:after="0" w:line="240" w:lineRule="auto"/>
        <w:ind w:firstLine="420"/>
        <w:jc w:val="center"/>
      </w:pPr>
    </w:p>
    <w:p w:rsidR="00617CCF" w:rsidRPr="00B44E65" w:rsidRDefault="00BF4000" w:rsidP="003C1F1B">
      <w:pPr>
        <w:spacing w:after="0" w:line="240" w:lineRule="auto"/>
        <w:ind w:firstLine="964"/>
        <w:jc w:val="center"/>
        <w:rPr>
          <w:b/>
          <w:sz w:val="48"/>
          <w:lang w:eastAsia="zh-CN"/>
        </w:rPr>
      </w:pPr>
      <w:r w:rsidRPr="0061117C">
        <w:rPr>
          <w:rFonts w:hint="eastAsia"/>
          <w:b/>
          <w:sz w:val="48"/>
          <w:lang w:eastAsia="zh-CN"/>
        </w:rPr>
        <w:t>东南（福建）汽车工业</w:t>
      </w:r>
      <w:r w:rsidR="00617CCF" w:rsidRPr="00B44E65">
        <w:rPr>
          <w:rFonts w:hint="eastAsia"/>
          <w:b/>
          <w:sz w:val="48"/>
          <w:lang w:eastAsia="zh-CN"/>
        </w:rPr>
        <w:t>有限公司</w:t>
      </w:r>
    </w:p>
    <w:p w:rsidR="00617CCF" w:rsidRPr="00B44E65" w:rsidRDefault="00617CCF" w:rsidP="003C1F1B">
      <w:pPr>
        <w:spacing w:after="0" w:line="240" w:lineRule="auto"/>
        <w:ind w:firstLine="883"/>
        <w:jc w:val="center"/>
        <w:rPr>
          <w:rFonts w:asciiTheme="majorEastAsia" w:hAnsiTheme="majorEastAsia"/>
          <w:b/>
          <w:sz w:val="44"/>
          <w:lang w:eastAsia="zh-CN"/>
        </w:rPr>
      </w:pPr>
      <w:del w:id="5" w:author="Charles guo" w:date="2017-06-13T18:15:00Z">
        <w:r w:rsidRPr="00B44E65" w:rsidDel="00FD78FF">
          <w:rPr>
            <w:rFonts w:asciiTheme="majorEastAsia" w:hAnsiTheme="majorEastAsia" w:hint="eastAsia"/>
            <w:b/>
            <w:sz w:val="44"/>
            <w:lang w:eastAsia="zh-CN"/>
          </w:rPr>
          <w:delText>产品全生命周期管理(PLM)</w:delText>
        </w:r>
      </w:del>
      <w:ins w:id="6" w:author="Charles guo" w:date="2017-06-13T18:15:00Z">
        <w:r w:rsidR="00FD78FF">
          <w:rPr>
            <w:rFonts w:asciiTheme="majorEastAsia" w:hAnsiTheme="majorEastAsia" w:hint="eastAsia"/>
            <w:b/>
            <w:sz w:val="44"/>
            <w:lang w:eastAsia="zh-CN"/>
          </w:rPr>
          <w:t>项目管理系统（PM）</w:t>
        </w:r>
      </w:ins>
      <w:r>
        <w:rPr>
          <w:rFonts w:asciiTheme="majorEastAsia" w:hAnsiTheme="majorEastAsia" w:hint="eastAsia"/>
          <w:b/>
          <w:sz w:val="44"/>
          <w:lang w:eastAsia="zh-CN"/>
        </w:rPr>
        <w:t>项目</w:t>
      </w:r>
    </w:p>
    <w:p w:rsidR="00617CCF" w:rsidRPr="00F641D4" w:rsidRDefault="00617CCF" w:rsidP="003C1F1B">
      <w:pPr>
        <w:spacing w:after="0" w:line="240" w:lineRule="auto"/>
        <w:ind w:firstLine="960"/>
        <w:jc w:val="center"/>
        <w:rPr>
          <w:sz w:val="48"/>
          <w:lang w:eastAsia="zh-CN"/>
        </w:rPr>
      </w:pPr>
    </w:p>
    <w:p w:rsidR="00617CCF" w:rsidRPr="00B64BA2" w:rsidRDefault="001F238D" w:rsidP="003C1F1B">
      <w:pPr>
        <w:spacing w:after="0" w:line="240" w:lineRule="auto"/>
        <w:ind w:firstLine="964"/>
        <w:jc w:val="center"/>
        <w:rPr>
          <w:b/>
          <w:sz w:val="48"/>
          <w:lang w:eastAsia="zh-CN"/>
        </w:rPr>
      </w:pPr>
      <w:r>
        <w:rPr>
          <w:rFonts w:hint="eastAsia"/>
          <w:b/>
          <w:sz w:val="48"/>
          <w:lang w:eastAsia="zh-CN"/>
        </w:rPr>
        <w:t>系统</w:t>
      </w:r>
      <w:r w:rsidR="00617CCF">
        <w:rPr>
          <w:rFonts w:hint="eastAsia"/>
          <w:b/>
          <w:sz w:val="48"/>
          <w:lang w:eastAsia="zh-CN"/>
        </w:rPr>
        <w:t>管理手册</w:t>
      </w:r>
    </w:p>
    <w:p w:rsidR="00617CCF" w:rsidRPr="00B64BA2" w:rsidRDefault="00617CCF" w:rsidP="003C1F1B">
      <w:pPr>
        <w:spacing w:after="0" w:line="240" w:lineRule="auto"/>
        <w:ind w:firstLine="560"/>
        <w:jc w:val="center"/>
        <w:rPr>
          <w:sz w:val="28"/>
          <w:lang w:eastAsia="zh-CN"/>
        </w:rPr>
      </w:pPr>
    </w:p>
    <w:p w:rsidR="00617CCF" w:rsidRDefault="00617CCF" w:rsidP="003C1F1B">
      <w:pPr>
        <w:spacing w:after="0" w:line="240" w:lineRule="auto"/>
        <w:ind w:firstLine="560"/>
        <w:jc w:val="center"/>
        <w:rPr>
          <w:sz w:val="28"/>
          <w:lang w:eastAsia="zh-CN"/>
        </w:rPr>
      </w:pPr>
    </w:p>
    <w:p w:rsidR="00617CCF" w:rsidRDefault="00617CCF" w:rsidP="003C1F1B">
      <w:pPr>
        <w:spacing w:after="0" w:line="240" w:lineRule="auto"/>
        <w:ind w:firstLine="560"/>
        <w:jc w:val="center"/>
        <w:rPr>
          <w:sz w:val="28"/>
          <w:lang w:eastAsia="zh-CN"/>
        </w:rPr>
      </w:pPr>
    </w:p>
    <w:p w:rsidR="00617CCF" w:rsidRPr="00432E38" w:rsidRDefault="00617CCF" w:rsidP="003C1F1B">
      <w:pPr>
        <w:spacing w:after="0" w:line="240" w:lineRule="auto"/>
        <w:ind w:firstLine="560"/>
        <w:jc w:val="center"/>
        <w:rPr>
          <w:sz w:val="28"/>
          <w:lang w:eastAsia="zh-CN"/>
        </w:rPr>
      </w:pPr>
    </w:p>
    <w:p w:rsidR="00617CCF" w:rsidRPr="00B64BA2" w:rsidRDefault="00617CCF" w:rsidP="003C1F1B">
      <w:pPr>
        <w:spacing w:after="0" w:line="240" w:lineRule="auto"/>
        <w:ind w:firstLine="560"/>
        <w:jc w:val="center"/>
        <w:rPr>
          <w:sz w:val="28"/>
          <w:lang w:eastAsia="zh-CN"/>
        </w:rPr>
      </w:pPr>
    </w:p>
    <w:p w:rsidR="00617CCF" w:rsidRPr="00B64BA2" w:rsidRDefault="00617CCF" w:rsidP="003C1F1B">
      <w:pPr>
        <w:spacing w:after="0" w:line="240" w:lineRule="auto"/>
        <w:ind w:firstLine="640"/>
        <w:jc w:val="center"/>
        <w:rPr>
          <w:sz w:val="32"/>
          <w:lang w:eastAsia="zh-CN"/>
        </w:rPr>
      </w:pPr>
      <w:r w:rsidRPr="00B64BA2">
        <w:rPr>
          <w:rFonts w:hint="eastAsia"/>
          <w:sz w:val="32"/>
          <w:lang w:eastAsia="zh-CN"/>
        </w:rPr>
        <w:t>版本：</w:t>
      </w:r>
      <w:r>
        <w:rPr>
          <w:rFonts w:hint="eastAsia"/>
          <w:sz w:val="32"/>
          <w:lang w:eastAsia="zh-CN"/>
        </w:rPr>
        <w:t>V1.0</w:t>
      </w:r>
    </w:p>
    <w:p w:rsidR="00617CCF" w:rsidRPr="00B64BA2" w:rsidRDefault="00617CCF" w:rsidP="003C1F1B">
      <w:pPr>
        <w:spacing w:after="0" w:line="240" w:lineRule="auto"/>
        <w:ind w:firstLine="640"/>
        <w:jc w:val="center"/>
        <w:rPr>
          <w:sz w:val="32"/>
          <w:lang w:eastAsia="zh-CN"/>
        </w:rPr>
      </w:pPr>
      <w:r w:rsidRPr="00B64BA2">
        <w:rPr>
          <w:rFonts w:hint="eastAsia"/>
          <w:sz w:val="32"/>
          <w:lang w:eastAsia="zh-CN"/>
        </w:rPr>
        <w:t>日期</w:t>
      </w:r>
      <w:r>
        <w:rPr>
          <w:rFonts w:hint="eastAsia"/>
          <w:sz w:val="32"/>
          <w:lang w:eastAsia="zh-CN"/>
        </w:rPr>
        <w:t>：</w:t>
      </w:r>
      <w:del w:id="7" w:author="Charles guo" w:date="2017-06-13T18:15:00Z">
        <w:r w:rsidDel="00AD6972">
          <w:rPr>
            <w:rFonts w:hint="eastAsia"/>
            <w:sz w:val="32"/>
            <w:lang w:eastAsia="zh-CN"/>
          </w:rPr>
          <w:delText>2015</w:delText>
        </w:r>
      </w:del>
      <w:ins w:id="8" w:author="Charles guo" w:date="2017-06-13T18:15:00Z">
        <w:r w:rsidR="00AD6972">
          <w:rPr>
            <w:rFonts w:hint="eastAsia"/>
            <w:sz w:val="32"/>
            <w:lang w:eastAsia="zh-CN"/>
          </w:rPr>
          <w:t>201</w:t>
        </w:r>
        <w:r w:rsidR="00AD6972">
          <w:rPr>
            <w:sz w:val="32"/>
            <w:lang w:eastAsia="zh-CN"/>
          </w:rPr>
          <w:t>7</w:t>
        </w:r>
      </w:ins>
      <w:r>
        <w:rPr>
          <w:rFonts w:hint="eastAsia"/>
          <w:sz w:val="32"/>
          <w:lang w:eastAsia="zh-CN"/>
        </w:rPr>
        <w:t>年</w:t>
      </w:r>
      <w:del w:id="9" w:author="Charles guo" w:date="2017-06-13T18:15:00Z">
        <w:r w:rsidDel="00AD6972">
          <w:rPr>
            <w:rFonts w:hint="eastAsia"/>
            <w:sz w:val="32"/>
            <w:lang w:eastAsia="zh-CN"/>
          </w:rPr>
          <w:delText>11</w:delText>
        </w:r>
      </w:del>
      <w:ins w:id="10" w:author="Charles guo" w:date="2017-06-13T18:15:00Z">
        <w:r w:rsidR="00AD6972">
          <w:rPr>
            <w:sz w:val="32"/>
            <w:lang w:eastAsia="zh-CN"/>
          </w:rPr>
          <w:t>06</w:t>
        </w:r>
      </w:ins>
      <w:r>
        <w:rPr>
          <w:rFonts w:hint="eastAsia"/>
          <w:sz w:val="32"/>
          <w:lang w:eastAsia="zh-CN"/>
        </w:rPr>
        <w:t>月</w:t>
      </w:r>
    </w:p>
    <w:p w:rsidR="00617CCF" w:rsidRPr="00B64BA2" w:rsidRDefault="00617CCF" w:rsidP="003C1F1B">
      <w:pPr>
        <w:spacing w:after="0" w:line="240" w:lineRule="auto"/>
        <w:ind w:firstLine="640"/>
        <w:jc w:val="center"/>
        <w:rPr>
          <w:sz w:val="32"/>
          <w:lang w:eastAsia="zh-CN"/>
        </w:rPr>
      </w:pPr>
    </w:p>
    <w:p w:rsidR="00AD6972" w:rsidRPr="00B64BA2" w:rsidRDefault="00AD6972" w:rsidP="00AD6972">
      <w:pPr>
        <w:widowControl w:val="0"/>
        <w:spacing w:line="240" w:lineRule="auto"/>
        <w:ind w:firstLine="640"/>
        <w:jc w:val="center"/>
        <w:rPr>
          <w:ins w:id="11" w:author="Charles guo" w:date="2017-06-13T18:15:00Z"/>
          <w:sz w:val="32"/>
          <w:lang w:eastAsia="zh-CN"/>
        </w:rPr>
      </w:pPr>
      <w:ins w:id="12" w:author="Charles guo" w:date="2017-06-13T18:15:00Z">
        <w:r w:rsidRPr="00966C75">
          <w:rPr>
            <w:rFonts w:hint="eastAsia"/>
            <w:sz w:val="32"/>
            <w:lang w:eastAsia="zh-CN"/>
          </w:rPr>
          <w:t>北京迅利创成科技有限公司</w:t>
        </w:r>
      </w:ins>
    </w:p>
    <w:p w:rsidR="00617CCF" w:rsidRPr="00B64BA2" w:rsidDel="00AD6972" w:rsidRDefault="00617CCF" w:rsidP="00E5645E">
      <w:pPr>
        <w:pStyle w:val="10"/>
        <w:rPr>
          <w:del w:id="13" w:author="Charles guo" w:date="2017-06-13T18:15:00Z"/>
        </w:rPr>
        <w:pPrChange w:id="14" w:author="Charles guo" w:date="2017-06-14T11:58:00Z">
          <w:pPr>
            <w:widowControl w:val="0"/>
            <w:spacing w:after="0" w:line="240" w:lineRule="auto"/>
            <w:ind w:firstLine="640"/>
            <w:jc w:val="center"/>
          </w:pPr>
        </w:pPrChange>
      </w:pPr>
      <w:del w:id="15" w:author="Charles guo" w:date="2017-06-13T18:15:00Z">
        <w:r w:rsidDel="00AD6972">
          <w:rPr>
            <w:rFonts w:hint="eastAsia"/>
          </w:rPr>
          <w:delText>陕西迈克尼肯信息技术</w:delText>
        </w:r>
        <w:r w:rsidRPr="00B64BA2" w:rsidDel="00AD6972">
          <w:rPr>
            <w:rFonts w:hint="eastAsia"/>
          </w:rPr>
          <w:delText>有限公司</w:delText>
        </w:r>
        <w:bookmarkStart w:id="16" w:name="_Toc485209113"/>
        <w:bookmarkStart w:id="17" w:name="_Toc485215375"/>
        <w:bookmarkEnd w:id="16"/>
        <w:bookmarkEnd w:id="17"/>
      </w:del>
    </w:p>
    <w:p w:rsidR="00054C19" w:rsidRDefault="00617CCF" w:rsidP="00E5645E">
      <w:pPr>
        <w:pStyle w:val="10"/>
        <w:pPrChange w:id="18" w:author="Charles guo" w:date="2017-06-14T11:58:00Z">
          <w:pPr>
            <w:pStyle w:val="TOC"/>
            <w:ind w:left="124" w:hanging="124"/>
          </w:pPr>
        </w:pPrChange>
      </w:pPr>
      <w:r>
        <w:br w:type="page"/>
      </w:r>
    </w:p>
    <w:customXmlInsRangeStart w:id="19" w:author="Charles guo" w:date="2017-06-14T11:43:00Z"/>
    <w:bookmarkStart w:id="20" w:name="_Toc485215376" w:displacedByCustomXml="next"/>
    <w:sdt>
      <w:sdtPr>
        <w:rPr>
          <w:b/>
          <w:bCs/>
          <w:color w:val="auto"/>
          <w:sz w:val="21"/>
          <w:szCs w:val="22"/>
          <w:lang w:val="zh-CN" w:eastAsia="en-US"/>
        </w:rPr>
        <w:id w:val="1958684587"/>
        <w:docPartObj>
          <w:docPartGallery w:val="Table of Contents"/>
          <w:docPartUnique/>
        </w:docPartObj>
      </w:sdtPr>
      <w:sdtEndPr>
        <w:rPr>
          <w:b w:val="0"/>
          <w:bCs w:val="0"/>
          <w:spacing w:val="0"/>
        </w:rPr>
      </w:sdtEndPr>
      <w:sdtContent>
        <w:customXmlInsRangeEnd w:id="19"/>
        <w:p w:rsidR="00054C19" w:rsidRPr="007F49BA" w:rsidRDefault="00054C19" w:rsidP="00E5645E">
          <w:pPr>
            <w:pStyle w:val="10"/>
            <w:numPr>
              <w:ilvl w:val="0"/>
              <w:numId w:val="0"/>
            </w:numPr>
            <w:ind w:left="93"/>
            <w:rPr>
              <w:ins w:id="21" w:author="Charles guo" w:date="2017-06-14T11:43:00Z"/>
            </w:rPr>
            <w:pPrChange w:id="22" w:author="Charles guo" w:date="2017-06-14T11:58:00Z">
              <w:pPr>
                <w:pStyle w:val="TOC"/>
              </w:pPr>
            </w:pPrChange>
          </w:pPr>
          <w:ins w:id="23" w:author="Charles guo" w:date="2017-06-14T11:43:00Z">
            <w:r w:rsidRPr="00814942">
              <w:rPr>
                <w:rPrChange w:id="24" w:author="Charles guo" w:date="2017-06-14T13:10:00Z">
                  <w:rPr>
                    <w:lang w:val="zh-CN"/>
                  </w:rPr>
                </w:rPrChange>
              </w:rPr>
              <w:t>目录</w:t>
            </w:r>
            <w:bookmarkEnd w:id="20"/>
          </w:ins>
        </w:p>
        <w:p w:rsidR="00DF6F26" w:rsidRDefault="00054C19">
          <w:pPr>
            <w:pStyle w:val="11"/>
            <w:tabs>
              <w:tab w:val="right" w:leader="dot" w:pos="8678"/>
            </w:tabs>
            <w:rPr>
              <w:ins w:id="25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26" w:author="Charles guo" w:date="2017-06-14T11:43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27" w:author="Charles guo" w:date="2017-06-14T14:54:00Z">
            <w:r w:rsidR="00DF6F26" w:rsidRPr="002D5CC0">
              <w:rPr>
                <w:rStyle w:val="a8"/>
                <w:noProof/>
              </w:rPr>
              <w:fldChar w:fldCharType="begin"/>
            </w:r>
            <w:r w:rsidR="00DF6F26" w:rsidRPr="002D5CC0">
              <w:rPr>
                <w:rStyle w:val="a8"/>
                <w:noProof/>
              </w:rPr>
              <w:instrText xml:space="preserve"> </w:instrText>
            </w:r>
            <w:r w:rsidR="00DF6F26">
              <w:rPr>
                <w:noProof/>
              </w:rPr>
              <w:instrText>HYPERLINK \l "_Toc485215376"</w:instrText>
            </w:r>
            <w:r w:rsidR="00DF6F26" w:rsidRPr="002D5CC0">
              <w:rPr>
                <w:rStyle w:val="a8"/>
                <w:noProof/>
              </w:rPr>
              <w:instrText xml:space="preserve"> </w:instrText>
            </w:r>
            <w:r w:rsidR="00DF6F26" w:rsidRPr="002D5CC0">
              <w:rPr>
                <w:rStyle w:val="a8"/>
                <w:noProof/>
              </w:rPr>
            </w:r>
            <w:r w:rsidR="00DF6F26" w:rsidRPr="002D5CC0">
              <w:rPr>
                <w:rStyle w:val="a8"/>
                <w:noProof/>
              </w:rPr>
              <w:fldChar w:fldCharType="separate"/>
            </w:r>
            <w:r w:rsidR="00DF6F26" w:rsidRPr="002D5CC0">
              <w:rPr>
                <w:rStyle w:val="a8"/>
                <w:rFonts w:hint="eastAsia"/>
                <w:noProof/>
              </w:rPr>
              <w:t>目录</w:t>
            </w:r>
            <w:r w:rsidR="00DF6F26">
              <w:rPr>
                <w:noProof/>
                <w:webHidden/>
              </w:rPr>
              <w:tab/>
            </w:r>
            <w:r w:rsidR="00DF6F26">
              <w:rPr>
                <w:noProof/>
                <w:webHidden/>
              </w:rPr>
              <w:fldChar w:fldCharType="begin"/>
            </w:r>
            <w:r w:rsidR="00DF6F26">
              <w:rPr>
                <w:noProof/>
                <w:webHidden/>
              </w:rPr>
              <w:instrText xml:space="preserve"> PAGEREF _Toc485215376 \h </w:instrText>
            </w:r>
            <w:r w:rsidR="00DF6F26">
              <w:rPr>
                <w:noProof/>
                <w:webHidden/>
              </w:rPr>
            </w:r>
          </w:ins>
          <w:r w:rsidR="00DF6F26">
            <w:rPr>
              <w:noProof/>
              <w:webHidden/>
            </w:rPr>
            <w:fldChar w:fldCharType="separate"/>
          </w:r>
          <w:ins w:id="28" w:author="Charles guo" w:date="2017-06-14T14:54:00Z">
            <w:r w:rsidR="00DF6F26">
              <w:rPr>
                <w:noProof/>
                <w:webHidden/>
              </w:rPr>
              <w:t>2</w:t>
            </w:r>
            <w:r w:rsidR="00DF6F26">
              <w:rPr>
                <w:noProof/>
                <w:webHidden/>
              </w:rPr>
              <w:fldChar w:fldCharType="end"/>
            </w:r>
            <w:r w:rsidR="00DF6F26"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11"/>
            <w:tabs>
              <w:tab w:val="right" w:leader="dot" w:pos="8678"/>
            </w:tabs>
            <w:rPr>
              <w:ins w:id="29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30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"_Toc485215377"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rFonts w:hint="eastAsia"/>
                <w:noProof/>
              </w:rPr>
              <w:t>文档控制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Charles guo" w:date="2017-06-14T14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right" w:leader="dot" w:pos="8678"/>
            </w:tabs>
            <w:rPr>
              <w:ins w:id="32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33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"_Toc485215378"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rFonts w:hint="eastAsia"/>
                <w:noProof/>
                <w:lang w:eastAsia="zh-CN"/>
              </w:rPr>
              <w:t>文档编写记录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Charles guo" w:date="2017-06-14T14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right" w:leader="dot" w:pos="8678"/>
            </w:tabs>
            <w:rPr>
              <w:ins w:id="35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36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"_Toc485215379"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rFonts w:hint="eastAsia"/>
                <w:noProof/>
                <w:lang w:eastAsia="zh-CN"/>
              </w:rPr>
              <w:t>文档审核记录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Charles guo" w:date="2017-06-14T14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11"/>
            <w:tabs>
              <w:tab w:val="left" w:pos="420"/>
              <w:tab w:val="right" w:leader="dot" w:pos="8678"/>
            </w:tabs>
            <w:rPr>
              <w:ins w:id="38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39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"_Toc485215380"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41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42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"_Toc485215381"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编写本文档的目的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11"/>
            <w:tabs>
              <w:tab w:val="left" w:pos="420"/>
              <w:tab w:val="right" w:leader="dot" w:pos="8678"/>
            </w:tabs>
            <w:rPr>
              <w:ins w:id="44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45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"_Toc485215382"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Web application</w:t>
            </w:r>
            <w:r w:rsidRPr="002D5CC0">
              <w:rPr>
                <w:rStyle w:val="a8"/>
                <w:rFonts w:hint="eastAsia"/>
                <w:noProof/>
              </w:rPr>
              <w:t>服务器维护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47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48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"_Toc485215383"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Enovia</w:t>
            </w:r>
            <w:r w:rsidRPr="002D5CC0">
              <w:rPr>
                <w:rStyle w:val="a8"/>
                <w:rFonts w:hint="eastAsia"/>
                <w:noProof/>
              </w:rPr>
              <w:t>服务进程启动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50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51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"_Toc485215384"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Enovia</w:t>
            </w:r>
            <w:r w:rsidRPr="002D5CC0">
              <w:rPr>
                <w:rStyle w:val="a8"/>
                <w:rFonts w:hint="eastAsia"/>
                <w:noProof/>
              </w:rPr>
              <w:t>服务进程关闭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53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54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"_Toc485215385"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oracle</w:t>
            </w:r>
            <w:r w:rsidRPr="002D5CC0">
              <w:rPr>
                <w:rStyle w:val="a8"/>
                <w:rFonts w:hint="eastAsia"/>
                <w:noProof/>
              </w:rPr>
              <w:t>服务进程启动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56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57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"_Toc485215386"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oracle</w:t>
            </w:r>
            <w:r w:rsidRPr="002D5CC0">
              <w:rPr>
                <w:rStyle w:val="a8"/>
                <w:rFonts w:hint="eastAsia"/>
                <w:noProof/>
              </w:rPr>
              <w:t>服务进程关闭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Charles guo" w:date="2017-06-14T14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59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60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"_Toc485215387"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在正式服务器（</w:t>
            </w:r>
            <w:r w:rsidRPr="002D5CC0">
              <w:rPr>
                <w:rStyle w:val="a8"/>
                <w:noProof/>
              </w:rPr>
              <w:t>172.16.1.176</w:t>
            </w:r>
            <w:r w:rsidRPr="002D5CC0">
              <w:rPr>
                <w:rStyle w:val="a8"/>
                <w:rFonts w:hint="eastAsia"/>
                <w:noProof/>
              </w:rPr>
              <w:t>）部署</w:t>
            </w:r>
            <w:r w:rsidRPr="002D5CC0">
              <w:rPr>
                <w:rStyle w:val="a8"/>
                <w:noProof/>
              </w:rPr>
              <w:t>custom</w:t>
            </w:r>
            <w:r w:rsidRPr="002D5CC0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Charles guo" w:date="2017-06-14T14:5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62" w:author="Charles guo" w:date="2017-06-14T14:54:00Z"/>
              <w:rFonts w:cstheme="minorBidi"/>
              <w:noProof/>
              <w:kern w:val="2"/>
              <w:sz w:val="21"/>
            </w:rPr>
          </w:pPr>
          <w:ins w:id="63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"_Toc485215388"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rFonts w:hint="eastAsia"/>
                <w:noProof/>
                <w:lang w:bidi="en-US"/>
              </w:rPr>
              <w:t>创建部署所需要的文件夹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Charles guo" w:date="2017-06-14T14:5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65" w:author="Charles guo" w:date="2017-06-14T14:54:00Z"/>
              <w:rFonts w:cstheme="minorBidi"/>
              <w:noProof/>
              <w:kern w:val="2"/>
              <w:sz w:val="21"/>
            </w:rPr>
          </w:pPr>
          <w:ins w:id="66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"_Toc485215389"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rFonts w:hint="eastAsia"/>
                <w:noProof/>
                <w:lang w:bidi="en-US"/>
              </w:rPr>
              <w:t>部署客户化代码和</w:t>
            </w:r>
            <w:r w:rsidRPr="002D5CC0">
              <w:rPr>
                <w:rStyle w:val="a8"/>
                <w:noProof/>
                <w:lang w:bidi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_Toc485215389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Charles guo" w:date="2017-06-14T14:5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68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69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"_Toc485215428"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Email</w:t>
            </w:r>
            <w:r w:rsidRPr="002D5CC0">
              <w:rPr>
                <w:rStyle w:val="a8"/>
                <w:rFonts w:hint="eastAsia"/>
                <w:noProof/>
              </w:rPr>
              <w:t>通知设置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Charles guo" w:date="2017-06-14T14:5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71" w:author="Charles guo" w:date="2017-06-14T14:54:00Z"/>
              <w:rFonts w:cstheme="minorBidi"/>
              <w:noProof/>
              <w:kern w:val="2"/>
              <w:sz w:val="21"/>
            </w:rPr>
          </w:pPr>
          <w:ins w:id="72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"_Toc485215429"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noProof/>
                <w:lang w:bidi="en-US"/>
              </w:rPr>
              <w:t>SMTP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账号认证信息设置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Charles guo" w:date="2017-06-14T14:5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74" w:author="Charles guo" w:date="2017-06-14T14:54:00Z"/>
              <w:rFonts w:cstheme="minorBidi"/>
              <w:noProof/>
              <w:kern w:val="2"/>
              <w:sz w:val="21"/>
            </w:rPr>
          </w:pPr>
          <w:ins w:id="75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"_Toc485215430"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2.6.2.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noProof/>
                <w:lang w:bidi="en-US"/>
              </w:rPr>
              <w:t>Tomee-schedule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进程后台定时循环发送邮件设置方法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Charles guo" w:date="2017-06-14T14:5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77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78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"_Toc485215464"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投资权限设置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Charles guo" w:date="2017-06-14T14:5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80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81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"_Toc485215465"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流程过滤设置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Charles guo" w:date="2017-06-14T14:5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83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84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"_Toc485215466"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Charles guo" w:date="2017-06-14T14:5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86" w:author="Charles guo" w:date="2017-06-14T14:54:00Z"/>
              <w:rFonts w:cstheme="minorBidi"/>
              <w:noProof/>
              <w:kern w:val="2"/>
              <w:sz w:val="21"/>
            </w:rPr>
          </w:pPr>
          <w:ins w:id="87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"_Toc485215467"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2.9.1.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rFonts w:hint="eastAsia"/>
                <w:noProof/>
                <w:lang w:bidi="en-US"/>
              </w:rPr>
              <w:t>修改</w:t>
            </w:r>
            <w:r w:rsidRPr="002D5CC0">
              <w:rPr>
                <w:rStyle w:val="a8"/>
                <w:noProof/>
                <w:lang w:bidi="en-US"/>
              </w:rPr>
              <w:t>server.xml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文件；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Charles guo" w:date="2017-06-14T14:5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89" w:author="Charles guo" w:date="2017-06-14T14:54:00Z"/>
              <w:rFonts w:cstheme="minorBidi"/>
              <w:noProof/>
              <w:kern w:val="2"/>
              <w:sz w:val="21"/>
            </w:rPr>
          </w:pPr>
          <w:ins w:id="90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"_Toc485215468"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2.9.2.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rFonts w:hint="eastAsia"/>
                <w:noProof/>
                <w:lang w:bidi="en-US"/>
              </w:rPr>
              <w:t>编辑</w:t>
            </w:r>
            <w:r w:rsidRPr="002D5CC0">
              <w:rPr>
                <w:rStyle w:val="a8"/>
                <w:noProof/>
                <w:lang w:bidi="en-US"/>
              </w:rPr>
              <w:t>G:\enoviaPrj\internal\WEB-INF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目录下的</w:t>
            </w:r>
            <w:r w:rsidRPr="002D5CC0">
              <w:rPr>
                <w:rStyle w:val="a8"/>
                <w:noProof/>
                <w:lang w:bidi="en-US"/>
              </w:rPr>
              <w:t>web.xml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Charles guo" w:date="2017-06-14T14:5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30"/>
            <w:rPr>
              <w:ins w:id="92" w:author="Charles guo" w:date="2017-06-14T14:54:00Z"/>
              <w:rFonts w:cstheme="minorBidi"/>
              <w:noProof/>
              <w:kern w:val="2"/>
              <w:sz w:val="21"/>
            </w:rPr>
          </w:pPr>
          <w:ins w:id="93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"_Toc485215469"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  <w:lang w:bidi="en-US"/>
              </w:rPr>
              <w:t>2.9.3.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D5CC0">
              <w:rPr>
                <w:rStyle w:val="a8"/>
                <w:rFonts w:hint="eastAsia"/>
                <w:noProof/>
                <w:lang w:bidi="en-US"/>
              </w:rPr>
              <w:t>修改</w:t>
            </w:r>
            <w:r w:rsidRPr="002D5CC0">
              <w:rPr>
                <w:rStyle w:val="a8"/>
                <w:noProof/>
                <w:lang w:bidi="en-US"/>
              </w:rPr>
              <w:t>enovia.ini</w:t>
            </w:r>
            <w:r w:rsidRPr="002D5CC0">
              <w:rPr>
                <w:rStyle w:val="a8"/>
                <w:rFonts w:hint="eastAsia"/>
                <w:noProof/>
                <w:lang w:bidi="en-US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Charles guo" w:date="2017-06-14T14:5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260"/>
              <w:tab w:val="right" w:leader="dot" w:pos="8678"/>
            </w:tabs>
            <w:rPr>
              <w:ins w:id="95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96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"_Toc485215470"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许可证导入设置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7" w:author="Charles guo" w:date="2017-06-14T14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260"/>
              <w:tab w:val="right" w:leader="dot" w:pos="8678"/>
            </w:tabs>
            <w:rPr>
              <w:ins w:id="98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99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"_Toc485215471"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session</w:t>
            </w:r>
            <w:r w:rsidRPr="002D5CC0">
              <w:rPr>
                <w:rStyle w:val="a8"/>
                <w:rFonts w:hint="eastAsia"/>
                <w:noProof/>
              </w:rPr>
              <w:t>时间设置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0" w:author="Charles guo" w:date="2017-06-14T14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260"/>
              <w:tab w:val="right" w:leader="dot" w:pos="8678"/>
            </w:tabs>
            <w:rPr>
              <w:ins w:id="101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102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"_Toc485215477"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172.16.1.177</w:t>
            </w:r>
            <w:r w:rsidRPr="002D5CC0">
              <w:rPr>
                <w:rStyle w:val="a8"/>
                <w:rFonts w:hint="eastAsia"/>
                <w:noProof/>
              </w:rPr>
              <w:t>数据库备份和导入设置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_Toc485215477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3" w:author="Charles guo" w:date="2017-06-14T14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11"/>
            <w:tabs>
              <w:tab w:val="left" w:pos="420"/>
              <w:tab w:val="right" w:leader="dot" w:pos="8678"/>
            </w:tabs>
            <w:rPr>
              <w:ins w:id="104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105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"_Toc485215511"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noProof/>
              </w:rPr>
              <w:t>Oracle db</w:t>
            </w:r>
            <w:r w:rsidRPr="002D5CC0">
              <w:rPr>
                <w:rStyle w:val="a8"/>
                <w:rFonts w:hint="eastAsia"/>
                <w:noProof/>
              </w:rPr>
              <w:t>的维护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_Toc485215511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6" w:author="Charles guo" w:date="2017-06-14T14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107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108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"_Toc485215514"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日常定期的数据库维护指令</w:t>
            </w:r>
            <w:r w:rsidRPr="002D5CC0">
              <w:rPr>
                <w:rStyle w:val="a8"/>
                <w:noProof/>
              </w:rPr>
              <w:t>(creator</w:t>
            </w:r>
            <w:r w:rsidRPr="002D5CC0">
              <w:rPr>
                <w:rStyle w:val="a8"/>
                <w:rFonts w:hint="eastAsia"/>
                <w:noProof/>
              </w:rPr>
              <w:t>用户登录</w:t>
            </w:r>
            <w:r w:rsidRPr="002D5CC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_Toc485215514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9" w:author="Charles guo" w:date="2017-06-14T14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DF6F26" w:rsidRDefault="00DF6F26">
          <w:pPr>
            <w:pStyle w:val="20"/>
            <w:tabs>
              <w:tab w:val="left" w:pos="1050"/>
              <w:tab w:val="right" w:leader="dot" w:pos="8678"/>
            </w:tabs>
            <w:rPr>
              <w:ins w:id="110" w:author="Charles guo" w:date="2017-06-14T14:54:00Z"/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ins w:id="111" w:author="Charles guo" w:date="2017-06-14T14:54:00Z">
            <w:r w:rsidRPr="002D5CC0">
              <w:rPr>
                <w:rStyle w:val="a8"/>
                <w:noProof/>
              </w:rPr>
              <w:fldChar w:fldCharType="begin"/>
            </w:r>
            <w:r w:rsidRPr="002D5CC0">
              <w:rPr>
                <w:rStyle w:val="a8"/>
                <w:noProof/>
              </w:rPr>
              <w:instrText xml:space="preserve"> </w:instrText>
            </w:r>
            <w:r>
              <w:rPr>
                <w:noProof/>
              </w:rPr>
              <w:instrText>HYPERLINK \l "_Toc485215515"</w:instrText>
            </w:r>
            <w:r w:rsidRPr="002D5CC0">
              <w:rPr>
                <w:rStyle w:val="a8"/>
                <w:noProof/>
              </w:rPr>
              <w:instrText xml:space="preserve"> </w:instrText>
            </w:r>
            <w:r w:rsidRPr="002D5CC0">
              <w:rPr>
                <w:rStyle w:val="a8"/>
                <w:noProof/>
              </w:rPr>
            </w:r>
            <w:r w:rsidRPr="002D5CC0">
              <w:rPr>
                <w:rStyle w:val="a8"/>
                <w:noProof/>
              </w:rPr>
              <w:fldChar w:fldCharType="separate"/>
            </w:r>
            <w:r w:rsidRPr="002D5CC0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2D5CC0">
              <w:rPr>
                <w:rStyle w:val="a8"/>
                <w:rFonts w:hint="eastAsia"/>
                <w:noProof/>
              </w:rPr>
              <w:t>数据库维护指令</w:t>
            </w:r>
            <w:r w:rsidRPr="002D5CC0">
              <w:rPr>
                <w:rStyle w:val="a8"/>
                <w:noProof/>
              </w:rPr>
              <w:t>(sys</w:t>
            </w:r>
            <w:r w:rsidRPr="002D5CC0">
              <w:rPr>
                <w:rStyle w:val="a8"/>
                <w:rFonts w:hint="eastAsia"/>
                <w:noProof/>
              </w:rPr>
              <w:t>用户以</w:t>
            </w:r>
            <w:r w:rsidRPr="002D5CC0">
              <w:rPr>
                <w:rStyle w:val="a8"/>
                <w:noProof/>
              </w:rPr>
              <w:t>sysdba</w:t>
            </w:r>
            <w:r w:rsidRPr="002D5CC0">
              <w:rPr>
                <w:rStyle w:val="a8"/>
                <w:rFonts w:hint="eastAsia"/>
                <w:noProof/>
              </w:rPr>
              <w:t>方式登录</w:t>
            </w:r>
            <w:r w:rsidRPr="002D5CC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_Toc485215515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Charles guo" w:date="2017-06-14T14:5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2D5CC0">
              <w:rPr>
                <w:rStyle w:val="a8"/>
                <w:noProof/>
              </w:rPr>
              <w:fldChar w:fldCharType="end"/>
            </w:r>
          </w:ins>
        </w:p>
        <w:p w:rsidR="00054C19" w:rsidRDefault="00054C19" w:rsidP="00054C19">
          <w:pPr>
            <w:rPr>
              <w:ins w:id="113" w:author="Charles guo" w:date="2017-06-14T11:43:00Z"/>
            </w:rPr>
          </w:pPr>
          <w:ins w:id="114" w:author="Charles guo" w:date="2017-06-14T11:43:00Z">
            <w:r>
              <w:rPr>
                <w:b/>
                <w:bCs/>
                <w:lang w:val="zh-CN"/>
              </w:rPr>
              <w:lastRenderedPageBreak/>
              <w:fldChar w:fldCharType="end"/>
            </w:r>
          </w:ins>
        </w:p>
        <w:customXmlInsRangeStart w:id="115" w:author="Charles guo" w:date="2017-06-14T11:43:00Z"/>
      </w:sdtContent>
    </w:sdt>
    <w:customXmlInsRangeEnd w:id="115"/>
    <w:p w:rsidR="00617CCF" w:rsidDel="00E5645E" w:rsidRDefault="00054C19" w:rsidP="00E5645E">
      <w:pPr>
        <w:pStyle w:val="ad"/>
        <w:rPr>
          <w:del w:id="116" w:author="Charles guo" w:date="2017-06-14T11:59:00Z"/>
        </w:rPr>
        <w:pPrChange w:id="117" w:author="Charles guo" w:date="2017-06-14T11:59:00Z">
          <w:pPr>
            <w:spacing w:after="0" w:line="240" w:lineRule="auto"/>
            <w:ind w:firstLine="420"/>
          </w:pPr>
        </w:pPrChange>
      </w:pPr>
      <w:ins w:id="118" w:author="Charles guo" w:date="2017-06-14T11:43:00Z">
        <w:r>
          <w:br w:type="page"/>
        </w:r>
      </w:ins>
    </w:p>
    <w:p w:rsidR="00617CCF" w:rsidRPr="00C74260" w:rsidRDefault="00617CCF" w:rsidP="00E5645E">
      <w:pPr>
        <w:pStyle w:val="ad"/>
        <w:pPrChange w:id="119" w:author="Charles guo" w:date="2017-06-14T11:59:00Z">
          <w:pPr>
            <w:pStyle w:val="10"/>
            <w:ind w:firstLine="640"/>
          </w:pPr>
        </w:pPrChange>
      </w:pPr>
      <w:bookmarkStart w:id="120" w:name="_Toc323822747"/>
      <w:bookmarkStart w:id="121" w:name="_Toc433897657"/>
      <w:bookmarkStart w:id="122" w:name="_Toc485215377"/>
      <w:r w:rsidRPr="00C74260">
        <w:rPr>
          <w:rFonts w:hint="eastAsia"/>
        </w:rPr>
        <w:t>文档控制</w:t>
      </w:r>
      <w:bookmarkEnd w:id="120"/>
      <w:bookmarkEnd w:id="121"/>
      <w:bookmarkEnd w:id="122"/>
    </w:p>
    <w:p w:rsidR="00617CCF" w:rsidRPr="001D5A53" w:rsidRDefault="00617CCF" w:rsidP="00E5645E">
      <w:pPr>
        <w:pStyle w:val="ae"/>
        <w:rPr>
          <w:lang w:eastAsia="zh-CN"/>
        </w:rPr>
        <w:pPrChange w:id="123" w:author="Charles guo" w:date="2017-06-14T11:56:00Z">
          <w:pPr>
            <w:pStyle w:val="2"/>
            <w:spacing w:before="0"/>
            <w:ind w:left="119" w:hanging="119"/>
          </w:pPr>
        </w:pPrChange>
      </w:pPr>
      <w:bookmarkStart w:id="124" w:name="_Toc323822748"/>
      <w:bookmarkStart w:id="125" w:name="_Toc433897658"/>
      <w:bookmarkStart w:id="126" w:name="_Toc485215378"/>
      <w:r>
        <w:rPr>
          <w:rFonts w:hint="eastAsia"/>
          <w:lang w:eastAsia="zh-CN"/>
        </w:rPr>
        <w:t>文档编写记录</w:t>
      </w:r>
      <w:bookmarkEnd w:id="124"/>
      <w:bookmarkEnd w:id="125"/>
      <w:bookmarkEnd w:id="1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6"/>
        <w:gridCol w:w="1325"/>
        <w:gridCol w:w="948"/>
        <w:gridCol w:w="4435"/>
      </w:tblGrid>
      <w:tr w:rsidR="00617CCF" w:rsidRPr="008950E7" w:rsidTr="005840C6">
        <w:tc>
          <w:tcPr>
            <w:tcW w:w="1242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27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日期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28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更新人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29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版本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30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备注</w:t>
            </w:r>
          </w:p>
        </w:tc>
      </w:tr>
      <w:tr w:rsidR="00617CCF" w:rsidRPr="008950E7" w:rsidTr="00DB6FF4">
        <w:tc>
          <w:tcPr>
            <w:tcW w:w="1242" w:type="dxa"/>
            <w:vAlign w:val="center"/>
          </w:tcPr>
          <w:p w:rsidR="00617CCF" w:rsidRPr="002046E3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31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  <w:del w:id="132" w:author="Charles guo" w:date="2017-06-13T18:15:00Z">
              <w:r w:rsidDel="00B74BAB">
                <w:rPr>
                  <w:rFonts w:asciiTheme="minorEastAsia" w:eastAsiaTheme="minorEastAsia" w:hAnsiTheme="minorEastAsia" w:hint="eastAsia"/>
                  <w:caps/>
                  <w:szCs w:val="28"/>
                  <w:lang w:eastAsia="zh-CN"/>
                </w:rPr>
                <w:delText>2015</w:delText>
              </w:r>
            </w:del>
            <w:ins w:id="133" w:author="Charles guo" w:date="2017-06-13T18:15:00Z">
              <w:r w:rsidR="00B74BAB">
                <w:rPr>
                  <w:rFonts w:asciiTheme="minorEastAsia" w:eastAsiaTheme="minorEastAsia" w:hAnsiTheme="minorEastAsia" w:hint="eastAsia"/>
                  <w:caps/>
                  <w:szCs w:val="28"/>
                  <w:lang w:eastAsia="zh-CN"/>
                </w:rPr>
                <w:t>201</w:t>
              </w:r>
              <w:r w:rsidR="00B74BAB">
                <w:rPr>
                  <w:rFonts w:asciiTheme="minorEastAsia" w:eastAsiaTheme="minorEastAsia" w:hAnsiTheme="minorEastAsia"/>
                  <w:caps/>
                  <w:szCs w:val="28"/>
                  <w:lang w:eastAsia="zh-CN"/>
                </w:rPr>
                <w:t>7</w:t>
              </w:r>
            </w:ins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-</w:t>
            </w:r>
            <w:del w:id="134" w:author="Charles guo" w:date="2017-06-13T18:15:00Z">
              <w:r w:rsidDel="00B74BAB">
                <w:rPr>
                  <w:rFonts w:asciiTheme="minorEastAsia" w:eastAsiaTheme="minorEastAsia" w:hAnsiTheme="minorEastAsia" w:hint="eastAsia"/>
                  <w:caps/>
                  <w:szCs w:val="28"/>
                  <w:lang w:eastAsia="zh-CN"/>
                </w:rPr>
                <w:delText>11</w:delText>
              </w:r>
            </w:del>
            <w:ins w:id="135" w:author="Charles guo" w:date="2017-06-13T18:15:00Z">
              <w:r w:rsidR="00B74BAB">
                <w:rPr>
                  <w:rFonts w:asciiTheme="minorEastAsia" w:eastAsiaTheme="minorEastAsia" w:hAnsiTheme="minorEastAsia"/>
                  <w:caps/>
                  <w:szCs w:val="28"/>
                  <w:lang w:eastAsia="zh-CN"/>
                </w:rPr>
                <w:t>06</w:t>
              </w:r>
            </w:ins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-</w:t>
            </w:r>
            <w:del w:id="136" w:author="Charles guo" w:date="2017-06-13T18:15:00Z">
              <w:r w:rsidR="004F60D2" w:rsidDel="00B74BAB">
                <w:rPr>
                  <w:rFonts w:asciiTheme="minorEastAsia" w:eastAsiaTheme="minorEastAsia" w:hAnsiTheme="minorEastAsia" w:hint="eastAsia"/>
                  <w:caps/>
                  <w:szCs w:val="28"/>
                  <w:lang w:eastAsia="zh-CN"/>
                </w:rPr>
                <w:delText>10</w:delText>
              </w:r>
            </w:del>
            <w:ins w:id="137" w:author="Charles guo" w:date="2017-06-13T18:15:00Z">
              <w:r w:rsidR="00B74BAB">
                <w:rPr>
                  <w:rFonts w:asciiTheme="minorEastAsia" w:eastAsiaTheme="minorEastAsia" w:hAnsiTheme="minorEastAsia" w:hint="eastAsia"/>
                  <w:caps/>
                  <w:szCs w:val="28"/>
                  <w:lang w:eastAsia="zh-CN"/>
                </w:rPr>
                <w:t>1</w:t>
              </w:r>
              <w:r w:rsidR="00B74BAB">
                <w:rPr>
                  <w:rFonts w:asciiTheme="minorEastAsia" w:eastAsiaTheme="minorEastAsia" w:hAnsiTheme="minorEastAsia"/>
                  <w:caps/>
                  <w:szCs w:val="28"/>
                  <w:lang w:eastAsia="zh-CN"/>
                </w:rPr>
                <w:t>3</w:t>
              </w:r>
            </w:ins>
          </w:p>
        </w:tc>
        <w:tc>
          <w:tcPr>
            <w:tcW w:w="1418" w:type="dxa"/>
            <w:vAlign w:val="center"/>
          </w:tcPr>
          <w:p w:rsidR="00617CCF" w:rsidRPr="002046E3" w:rsidRDefault="001F238D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38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洪洋</w:t>
            </w:r>
          </w:p>
        </w:tc>
        <w:tc>
          <w:tcPr>
            <w:tcW w:w="992" w:type="dxa"/>
            <w:vAlign w:val="center"/>
          </w:tcPr>
          <w:p w:rsidR="00617CCF" w:rsidRPr="002046E3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39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1.0</w:t>
            </w:r>
          </w:p>
        </w:tc>
        <w:tc>
          <w:tcPr>
            <w:tcW w:w="4870" w:type="dxa"/>
          </w:tcPr>
          <w:p w:rsidR="00617CCF" w:rsidRPr="00BD5D21" w:rsidRDefault="002E0BA4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0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对系统部分业务相关操作进行介绍</w:t>
            </w:r>
          </w:p>
        </w:tc>
      </w:tr>
      <w:tr w:rsidR="00617CCF" w:rsidRPr="008950E7" w:rsidTr="005840C6">
        <w:tc>
          <w:tcPr>
            <w:tcW w:w="1242" w:type="dxa"/>
          </w:tcPr>
          <w:p w:rsidR="00617CCF" w:rsidRPr="002046E3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1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  <w:tc>
          <w:tcPr>
            <w:tcW w:w="1418" w:type="dxa"/>
          </w:tcPr>
          <w:p w:rsidR="00617CCF" w:rsidRPr="002046E3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2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</w:p>
        </w:tc>
        <w:tc>
          <w:tcPr>
            <w:tcW w:w="992" w:type="dxa"/>
          </w:tcPr>
          <w:p w:rsidR="00617CCF" w:rsidRPr="002046E3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3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</w:p>
        </w:tc>
        <w:tc>
          <w:tcPr>
            <w:tcW w:w="4870" w:type="dxa"/>
          </w:tcPr>
          <w:p w:rsidR="00617CCF" w:rsidRPr="00405FBE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4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2046E3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5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  <w:tc>
          <w:tcPr>
            <w:tcW w:w="1418" w:type="dxa"/>
          </w:tcPr>
          <w:p w:rsidR="00617CCF" w:rsidRPr="002046E3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6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  <w:tc>
          <w:tcPr>
            <w:tcW w:w="992" w:type="dxa"/>
          </w:tcPr>
          <w:p w:rsidR="00617CCF" w:rsidRPr="002046E3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7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</w:p>
        </w:tc>
        <w:tc>
          <w:tcPr>
            <w:tcW w:w="4870" w:type="dxa"/>
          </w:tcPr>
          <w:p w:rsidR="00617CCF" w:rsidRPr="00BD5D21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48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49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418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50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992" w:type="dxa"/>
          </w:tcPr>
          <w:p w:rsidR="00617CCF" w:rsidRPr="0012430B" w:rsidRDefault="00617CCF" w:rsidP="00C00D22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51" w:author="Charles guo" w:date="2017-06-14T11:49:00Z">
                <w:pPr>
                  <w:spacing w:after="0" w:line="240" w:lineRule="auto"/>
                  <w:ind w:firstLine="440"/>
                  <w:jc w:val="center"/>
                </w:pPr>
              </w:pPrChange>
            </w:pPr>
          </w:p>
        </w:tc>
        <w:tc>
          <w:tcPr>
            <w:tcW w:w="4870" w:type="dxa"/>
          </w:tcPr>
          <w:p w:rsidR="00617CCF" w:rsidRPr="0012430B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  <w:pPrChange w:id="152" w:author="Charles guo" w:date="2017-06-14T11:49:00Z">
                <w:pPr>
                  <w:spacing w:after="0" w:line="240" w:lineRule="auto"/>
                  <w:ind w:firstLine="44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53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418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54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992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55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870" w:type="dxa"/>
          </w:tcPr>
          <w:p w:rsidR="00617CCF" w:rsidRPr="00B44E65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 w:val="18"/>
                <w:szCs w:val="18"/>
                <w:lang w:eastAsia="zh-CN"/>
              </w:rPr>
              <w:pPrChange w:id="156" w:author="Charles guo" w:date="2017-06-14T11:49:00Z">
                <w:pPr>
                  <w:spacing w:after="0" w:line="240" w:lineRule="auto"/>
                  <w:ind w:firstLine="360"/>
                </w:pPr>
              </w:pPrChange>
            </w:pPr>
          </w:p>
        </w:tc>
      </w:tr>
      <w:tr w:rsidR="00617CCF" w:rsidRPr="009373A9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57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418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58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992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59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870" w:type="dxa"/>
          </w:tcPr>
          <w:p w:rsidR="00617CCF" w:rsidRPr="00B44E65" w:rsidRDefault="00617CCF" w:rsidP="00C00D22">
            <w:pPr>
              <w:spacing w:after="0" w:line="240" w:lineRule="auto"/>
              <w:rPr>
                <w:rFonts w:asciiTheme="minorEastAsia" w:eastAsiaTheme="minorEastAsia" w:hAnsiTheme="minorEastAsia"/>
                <w:caps/>
                <w:sz w:val="18"/>
                <w:szCs w:val="18"/>
                <w:lang w:eastAsia="zh-CN"/>
              </w:rPr>
              <w:pPrChange w:id="160" w:author="Charles guo" w:date="2017-06-14T11:49:00Z">
                <w:pPr>
                  <w:spacing w:after="0" w:line="240" w:lineRule="auto"/>
                  <w:ind w:firstLine="36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61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418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62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99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63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4870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64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</w:tr>
    </w:tbl>
    <w:p w:rsidR="00617CCF" w:rsidRPr="001D5A53" w:rsidRDefault="00617CCF" w:rsidP="00E5645E">
      <w:pPr>
        <w:pStyle w:val="ae"/>
        <w:rPr>
          <w:lang w:eastAsia="zh-CN"/>
        </w:rPr>
        <w:pPrChange w:id="165" w:author="Charles guo" w:date="2017-06-14T11:56:00Z">
          <w:pPr>
            <w:pStyle w:val="2"/>
            <w:spacing w:before="0"/>
            <w:ind w:left="119" w:hanging="119"/>
          </w:pPr>
        </w:pPrChange>
      </w:pPr>
      <w:bookmarkStart w:id="166" w:name="_Toc323822749"/>
      <w:bookmarkStart w:id="167" w:name="_Toc433897659"/>
      <w:bookmarkStart w:id="168" w:name="_Toc485215379"/>
      <w:r>
        <w:rPr>
          <w:rFonts w:hint="eastAsia"/>
          <w:lang w:eastAsia="zh-CN"/>
        </w:rPr>
        <w:t>文档审核记录</w:t>
      </w:r>
      <w:bookmarkEnd w:id="166"/>
      <w:bookmarkEnd w:id="167"/>
      <w:bookmarkEnd w:id="16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701"/>
        <w:gridCol w:w="4303"/>
      </w:tblGrid>
      <w:tr w:rsidR="00617CCF" w:rsidRPr="008950E7" w:rsidTr="005840C6">
        <w:tc>
          <w:tcPr>
            <w:tcW w:w="1242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69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日期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70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审核</w:t>
            </w: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71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角色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b/>
                <w:caps/>
                <w:spacing w:val="20"/>
                <w:szCs w:val="28"/>
                <w:lang w:eastAsia="zh-CN"/>
              </w:rPr>
              <w:pPrChange w:id="172" w:author="Charles guo" w:date="2017-06-14T11:49:00Z">
                <w:pPr>
                  <w:spacing w:after="0" w:line="240" w:lineRule="auto"/>
                  <w:ind w:firstLine="522"/>
                  <w:jc w:val="center"/>
                </w:pPr>
              </w:pPrChange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备注</w:t>
            </w: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73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276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74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1701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75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303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76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77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276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78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1701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79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303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80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</w:tr>
      <w:tr w:rsidR="00617CCF" w:rsidRPr="008950E7" w:rsidTr="005840C6">
        <w:tc>
          <w:tcPr>
            <w:tcW w:w="1242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81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276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82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1701" w:type="dxa"/>
          </w:tcPr>
          <w:p w:rsidR="00617CCF" w:rsidRPr="008950E7" w:rsidRDefault="00617CCF" w:rsidP="00C00D22">
            <w:pPr>
              <w:spacing w:after="0" w:line="240" w:lineRule="auto"/>
              <w:jc w:val="center"/>
              <w:rPr>
                <w:caps/>
                <w:spacing w:val="20"/>
                <w:szCs w:val="28"/>
                <w:lang w:eastAsia="zh-CN"/>
              </w:rPr>
              <w:pPrChange w:id="183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303" w:type="dxa"/>
          </w:tcPr>
          <w:p w:rsidR="00617CCF" w:rsidRPr="008950E7" w:rsidRDefault="00617CCF" w:rsidP="00C00D22">
            <w:pPr>
              <w:spacing w:after="0" w:line="240" w:lineRule="auto"/>
              <w:rPr>
                <w:caps/>
                <w:spacing w:val="20"/>
                <w:szCs w:val="28"/>
                <w:lang w:eastAsia="zh-CN"/>
              </w:rPr>
              <w:pPrChange w:id="184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</w:tr>
      <w:tr w:rsidR="00054C19" w:rsidRPr="008950E7" w:rsidTr="005840C6">
        <w:trPr>
          <w:ins w:id="185" w:author="Charles guo" w:date="2017-06-14T11:45:00Z"/>
        </w:trPr>
        <w:tc>
          <w:tcPr>
            <w:tcW w:w="1242" w:type="dxa"/>
          </w:tcPr>
          <w:p w:rsidR="00054C19" w:rsidRPr="008950E7" w:rsidRDefault="00054C19" w:rsidP="00C00D22">
            <w:pPr>
              <w:spacing w:after="0" w:line="240" w:lineRule="auto"/>
              <w:rPr>
                <w:ins w:id="186" w:author="Charles guo" w:date="2017-06-14T11:45:00Z"/>
                <w:caps/>
                <w:spacing w:val="20"/>
                <w:szCs w:val="28"/>
                <w:lang w:eastAsia="zh-CN"/>
              </w:rPr>
              <w:pPrChange w:id="187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  <w:tc>
          <w:tcPr>
            <w:tcW w:w="1276" w:type="dxa"/>
          </w:tcPr>
          <w:p w:rsidR="00054C19" w:rsidRPr="008950E7" w:rsidRDefault="00054C19" w:rsidP="00C00D22">
            <w:pPr>
              <w:spacing w:after="0" w:line="240" w:lineRule="auto"/>
              <w:jc w:val="center"/>
              <w:rPr>
                <w:ins w:id="188" w:author="Charles guo" w:date="2017-06-14T11:45:00Z"/>
                <w:caps/>
                <w:spacing w:val="20"/>
                <w:szCs w:val="28"/>
                <w:lang w:eastAsia="zh-CN"/>
              </w:rPr>
              <w:pPrChange w:id="189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1701" w:type="dxa"/>
          </w:tcPr>
          <w:p w:rsidR="00054C19" w:rsidRPr="008950E7" w:rsidRDefault="00054C19" w:rsidP="00C00D22">
            <w:pPr>
              <w:spacing w:after="0" w:line="240" w:lineRule="auto"/>
              <w:jc w:val="center"/>
              <w:rPr>
                <w:ins w:id="190" w:author="Charles guo" w:date="2017-06-14T11:45:00Z"/>
                <w:caps/>
                <w:spacing w:val="20"/>
                <w:szCs w:val="28"/>
                <w:lang w:eastAsia="zh-CN"/>
              </w:rPr>
              <w:pPrChange w:id="191" w:author="Charles guo" w:date="2017-06-14T11:49:00Z">
                <w:pPr>
                  <w:spacing w:after="0" w:line="240" w:lineRule="auto"/>
                  <w:ind w:firstLine="520"/>
                  <w:jc w:val="center"/>
                </w:pPr>
              </w:pPrChange>
            </w:pPr>
          </w:p>
        </w:tc>
        <w:tc>
          <w:tcPr>
            <w:tcW w:w="4303" w:type="dxa"/>
          </w:tcPr>
          <w:p w:rsidR="00054C19" w:rsidRPr="008950E7" w:rsidRDefault="00054C19" w:rsidP="00C00D22">
            <w:pPr>
              <w:spacing w:after="0" w:line="240" w:lineRule="auto"/>
              <w:rPr>
                <w:ins w:id="192" w:author="Charles guo" w:date="2017-06-14T11:45:00Z"/>
                <w:caps/>
                <w:spacing w:val="20"/>
                <w:szCs w:val="28"/>
                <w:lang w:eastAsia="zh-CN"/>
              </w:rPr>
              <w:pPrChange w:id="193" w:author="Charles guo" w:date="2017-06-14T11:49:00Z">
                <w:pPr>
                  <w:spacing w:after="0" w:line="240" w:lineRule="auto"/>
                  <w:ind w:firstLine="520"/>
                </w:pPr>
              </w:pPrChange>
            </w:pPr>
          </w:p>
        </w:tc>
      </w:tr>
    </w:tbl>
    <w:p w:rsidR="00C47D05" w:rsidDel="00054C19" w:rsidRDefault="00C47D05">
      <w:pPr>
        <w:pStyle w:val="10"/>
        <w:ind w:left="92" w:hanging="92"/>
        <w:rPr>
          <w:del w:id="194" w:author="Charles guo" w:date="2017-06-14T10:23:00Z"/>
        </w:rPr>
      </w:pPr>
      <w:bookmarkStart w:id="195" w:name="_Toc485204097"/>
      <w:bookmarkEnd w:id="195"/>
    </w:p>
    <w:p w:rsidR="00054C19" w:rsidRDefault="00054C19">
      <w:pPr>
        <w:rPr>
          <w:ins w:id="196" w:author="Charles guo" w:date="2017-06-14T11:45:00Z"/>
          <w:lang w:eastAsia="zh-CN"/>
        </w:rPr>
        <w:pPrChange w:id="197" w:author="Charles guo" w:date="2017-06-14T11:45:00Z">
          <w:pPr>
            <w:pStyle w:val="10"/>
            <w:ind w:firstLine="640"/>
          </w:pPr>
        </w:pPrChange>
      </w:pPr>
    </w:p>
    <w:p w:rsidR="00054C19" w:rsidRDefault="00054C19">
      <w:pPr>
        <w:spacing w:after="0" w:line="240" w:lineRule="auto"/>
        <w:rPr>
          <w:ins w:id="198" w:author="Charles guo" w:date="2017-06-14T11:45:00Z"/>
          <w:lang w:eastAsia="zh-CN"/>
        </w:rPr>
      </w:pPr>
      <w:ins w:id="199" w:author="Charles guo" w:date="2017-06-14T11:45:00Z">
        <w:r>
          <w:rPr>
            <w:lang w:eastAsia="zh-CN"/>
          </w:rPr>
          <w:br w:type="page"/>
        </w:r>
      </w:ins>
    </w:p>
    <w:p w:rsidR="00C47D05" w:rsidDel="005840C6" w:rsidRDefault="00C47D05" w:rsidP="00E5645E">
      <w:pPr>
        <w:pStyle w:val="10"/>
        <w:rPr>
          <w:del w:id="200" w:author="Charles guo" w:date="2017-06-14T10:23:00Z"/>
        </w:rPr>
        <w:pPrChange w:id="201" w:author="Charles guo" w:date="2017-06-14T11:58:00Z">
          <w:pPr>
            <w:spacing w:after="0" w:line="240" w:lineRule="auto"/>
            <w:ind w:firstLine="420"/>
          </w:pPr>
        </w:pPrChange>
      </w:pPr>
      <w:del w:id="202" w:author="Charles guo" w:date="2017-06-14T10:23:00Z">
        <w:r w:rsidDel="005840C6">
          <w:lastRenderedPageBreak/>
          <w:br w:type="page"/>
        </w:r>
      </w:del>
    </w:p>
    <w:p w:rsidR="00166937" w:rsidRDefault="00617CCF" w:rsidP="00E5645E">
      <w:pPr>
        <w:pStyle w:val="10"/>
        <w:numPr>
          <w:ilvl w:val="0"/>
          <w:numId w:val="67"/>
        </w:numPr>
        <w:pPrChange w:id="203" w:author="Charles guo" w:date="2017-06-14T11:59:00Z">
          <w:pPr>
            <w:pStyle w:val="10"/>
          </w:pPr>
        </w:pPrChange>
      </w:pPr>
      <w:del w:id="204" w:author="Charles guo" w:date="2017-06-14T10:23:00Z">
        <w:r w:rsidDel="005840C6">
          <w:br w:type="page"/>
        </w:r>
      </w:del>
      <w:bookmarkStart w:id="205" w:name="_Toc433897660"/>
      <w:bookmarkStart w:id="206" w:name="_Toc485215380"/>
      <w:r w:rsidR="00166937">
        <w:rPr>
          <w:rFonts w:hint="eastAsia"/>
        </w:rPr>
        <w:t>文档概述</w:t>
      </w:r>
      <w:bookmarkEnd w:id="205"/>
      <w:bookmarkEnd w:id="206"/>
    </w:p>
    <w:p w:rsidR="00166937" w:rsidRPr="007F49BA" w:rsidRDefault="00166937" w:rsidP="007E3A0C">
      <w:pPr>
        <w:pStyle w:val="2"/>
        <w:numPr>
          <w:ilvl w:val="1"/>
          <w:numId w:val="67"/>
        </w:numPr>
        <w:pPrChange w:id="207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208" w:name="_Toc323819480"/>
      <w:bookmarkStart w:id="209" w:name="_Toc323822751"/>
      <w:bookmarkStart w:id="210" w:name="_Toc329808405"/>
      <w:bookmarkStart w:id="211" w:name="_Toc433897661"/>
      <w:bookmarkStart w:id="212" w:name="_Toc485215381"/>
      <w:r w:rsidRPr="007F49BA">
        <w:rPr>
          <w:rFonts w:hint="eastAsia"/>
        </w:rPr>
        <w:t>编写本文档的目的</w:t>
      </w:r>
      <w:bookmarkEnd w:id="208"/>
      <w:bookmarkEnd w:id="209"/>
      <w:bookmarkEnd w:id="210"/>
      <w:bookmarkEnd w:id="211"/>
      <w:bookmarkEnd w:id="212"/>
    </w:p>
    <w:p w:rsidR="00166937" w:rsidDel="001C6255" w:rsidRDefault="00166937">
      <w:pPr>
        <w:spacing w:after="0" w:line="240" w:lineRule="auto"/>
        <w:ind w:firstLine="420"/>
        <w:rPr>
          <w:del w:id="213" w:author="Charles guo" w:date="2017-06-14T11:08:00Z"/>
          <w:szCs w:val="21"/>
          <w:lang w:eastAsia="zh-CN"/>
        </w:rPr>
        <w:pPrChange w:id="214" w:author="Charles guo" w:date="2017-06-14T11:08:00Z">
          <w:pPr>
            <w:pStyle w:val="a"/>
            <w:spacing w:after="0" w:line="240" w:lineRule="auto"/>
            <w:ind w:left="420" w:firstLine="420"/>
          </w:pPr>
        </w:pPrChange>
      </w:pPr>
      <w:r w:rsidRPr="004A4EA8">
        <w:rPr>
          <w:rFonts w:hint="eastAsia"/>
          <w:szCs w:val="21"/>
          <w:lang w:eastAsia="zh-CN"/>
        </w:rPr>
        <w:t>本文档是用于：</w:t>
      </w:r>
    </w:p>
    <w:p w:rsidR="001C6255" w:rsidRPr="004A4EA8" w:rsidRDefault="001C6255" w:rsidP="003C1F1B">
      <w:pPr>
        <w:spacing w:after="0" w:line="240" w:lineRule="auto"/>
        <w:ind w:firstLine="420"/>
        <w:rPr>
          <w:ins w:id="215" w:author="Charles guo" w:date="2017-06-14T11:09:00Z"/>
          <w:szCs w:val="21"/>
          <w:lang w:eastAsia="zh-CN"/>
        </w:rPr>
      </w:pPr>
    </w:p>
    <w:p w:rsidR="00166937" w:rsidRPr="007F49BA" w:rsidDel="00DA1F2A" w:rsidRDefault="00166937">
      <w:pPr>
        <w:rPr>
          <w:del w:id="216" w:author="Charles guo" w:date="2017-06-14T11:08:00Z"/>
          <w:szCs w:val="21"/>
          <w:lang w:eastAsia="zh-CN"/>
        </w:rPr>
        <w:pPrChange w:id="217" w:author="Charles guo" w:date="2017-06-14T11:08:00Z">
          <w:pPr>
            <w:pStyle w:val="a"/>
            <w:spacing w:after="0" w:line="240" w:lineRule="auto"/>
            <w:ind w:left="420" w:firstLine="420"/>
          </w:pPr>
        </w:pPrChange>
      </w:pPr>
      <w:r w:rsidRPr="00C74260">
        <w:rPr>
          <w:rFonts w:hint="eastAsia"/>
          <w:szCs w:val="21"/>
          <w:lang w:eastAsia="zh-CN"/>
        </w:rPr>
        <w:t>本文档是</w:t>
      </w:r>
      <w:del w:id="218" w:author="Charles guo" w:date="2017-06-13T18:17:00Z">
        <w:r w:rsidRPr="007F49BA" w:rsidDel="0027519C">
          <w:rPr>
            <w:rFonts w:hint="eastAsia"/>
            <w:szCs w:val="21"/>
            <w:lang w:eastAsia="zh-CN"/>
          </w:rPr>
          <w:delText>中冶陕压</w:delText>
        </w:r>
      </w:del>
      <w:ins w:id="219" w:author="Charles guo" w:date="2017-06-13T18:17:00Z">
        <w:r w:rsidR="0027519C" w:rsidRPr="007F49BA">
          <w:rPr>
            <w:rFonts w:hint="eastAsia"/>
            <w:szCs w:val="21"/>
            <w:lang w:eastAsia="zh-CN"/>
          </w:rPr>
          <w:t>东南汽车</w:t>
        </w:r>
      </w:ins>
      <w:r w:rsidRPr="007F49BA">
        <w:rPr>
          <w:szCs w:val="21"/>
          <w:lang w:eastAsia="zh-CN"/>
        </w:rPr>
        <w:t>P</w:t>
      </w:r>
      <w:del w:id="220" w:author="Charles guo" w:date="2017-06-13T18:18:00Z">
        <w:r w:rsidRPr="007F49BA" w:rsidDel="0027519C">
          <w:rPr>
            <w:szCs w:val="21"/>
            <w:lang w:eastAsia="zh-CN"/>
          </w:rPr>
          <w:delText>L</w:delText>
        </w:r>
      </w:del>
      <w:r w:rsidRPr="007F49BA">
        <w:rPr>
          <w:szCs w:val="21"/>
          <w:lang w:eastAsia="zh-CN"/>
        </w:rPr>
        <w:t>M</w:t>
      </w:r>
      <w:ins w:id="221" w:author="Charles guo" w:date="2017-06-13T18:18:00Z">
        <w:r w:rsidR="00283F08" w:rsidRPr="007F49BA">
          <w:rPr>
            <w:rFonts w:hint="eastAsia"/>
            <w:szCs w:val="21"/>
            <w:lang w:eastAsia="zh-CN"/>
          </w:rPr>
          <w:t>系统</w:t>
        </w:r>
      </w:ins>
      <w:r w:rsidRPr="007F49BA">
        <w:rPr>
          <w:rFonts w:hint="eastAsia"/>
          <w:szCs w:val="21"/>
          <w:lang w:eastAsia="zh-CN"/>
        </w:rPr>
        <w:t>一期项目的关键交付文档之一。其目的在于：向最终的用户描述如何</w:t>
      </w:r>
      <w:r w:rsidR="001F238D" w:rsidRPr="007F49BA">
        <w:rPr>
          <w:rFonts w:hint="eastAsia"/>
          <w:szCs w:val="21"/>
          <w:lang w:eastAsia="zh-CN"/>
        </w:rPr>
        <w:t>维护管理</w:t>
      </w:r>
      <w:r w:rsidRPr="007F49BA">
        <w:rPr>
          <w:szCs w:val="21"/>
          <w:lang w:eastAsia="zh-CN"/>
        </w:rPr>
        <w:t>P</w:t>
      </w:r>
      <w:del w:id="222" w:author="Charles guo" w:date="2017-06-13T18:18:00Z">
        <w:r w:rsidRPr="007F49BA" w:rsidDel="0027519C">
          <w:rPr>
            <w:szCs w:val="21"/>
            <w:lang w:eastAsia="zh-CN"/>
          </w:rPr>
          <w:delText>L</w:delText>
        </w:r>
      </w:del>
      <w:r w:rsidRPr="007F49BA">
        <w:rPr>
          <w:szCs w:val="21"/>
          <w:lang w:eastAsia="zh-CN"/>
        </w:rPr>
        <w:t>M</w:t>
      </w:r>
      <w:r w:rsidRPr="007F49BA">
        <w:rPr>
          <w:rFonts w:hint="eastAsia"/>
          <w:szCs w:val="21"/>
          <w:lang w:eastAsia="zh-CN"/>
        </w:rPr>
        <w:t>系统来完成日常的相关工作。</w:t>
      </w:r>
    </w:p>
    <w:p w:rsidR="003C1F1B" w:rsidRPr="00DA1F2A" w:rsidRDefault="003C1F1B">
      <w:pPr>
        <w:spacing w:after="0" w:line="240" w:lineRule="auto"/>
        <w:ind w:firstLine="420"/>
        <w:rPr>
          <w:lang w:eastAsia="zh-CN"/>
        </w:rPr>
        <w:pPrChange w:id="223" w:author="Charles guo" w:date="2017-06-14T11:08:00Z">
          <w:pPr>
            <w:pStyle w:val="a"/>
            <w:spacing w:after="0" w:line="240" w:lineRule="auto"/>
            <w:ind w:left="420" w:firstLine="420"/>
          </w:pPr>
        </w:pPrChange>
      </w:pPr>
    </w:p>
    <w:p w:rsidR="001C29CC" w:rsidRDefault="001F238D" w:rsidP="00E5645E">
      <w:pPr>
        <w:pStyle w:val="10"/>
        <w:ind w:left="141" w:hanging="141"/>
        <w:pPrChange w:id="224" w:author="Charles guo" w:date="2017-06-14T12:00:00Z">
          <w:pPr>
            <w:pStyle w:val="10"/>
            <w:numPr>
              <w:numId w:val="14"/>
            </w:numPr>
            <w:ind w:left="420" w:hanging="420"/>
          </w:pPr>
        </w:pPrChange>
      </w:pPr>
      <w:bookmarkStart w:id="225" w:name="_Toc485215382"/>
      <w:r w:rsidRPr="00E5645E">
        <w:rPr>
          <w:rPrChange w:id="226" w:author="Charles guo" w:date="2017-06-14T11:58:00Z">
            <w:rPr>
              <w:b/>
              <w:sz w:val="30"/>
              <w:szCs w:val="30"/>
            </w:rPr>
          </w:rPrChange>
        </w:rPr>
        <w:t>Web</w:t>
      </w:r>
      <w:r w:rsidRPr="00152E72">
        <w:rPr>
          <w:rPrChange w:id="227" w:author="Charles guo" w:date="2017-06-14T10:03:00Z">
            <w:rPr>
              <w:b/>
              <w:sz w:val="30"/>
              <w:szCs w:val="30"/>
            </w:rPr>
          </w:rPrChange>
        </w:rPr>
        <w:t xml:space="preserve"> application</w:t>
      </w:r>
      <w:r w:rsidRPr="00152E72">
        <w:rPr>
          <w:rFonts w:hint="eastAsia"/>
          <w:rPrChange w:id="228" w:author="Charles guo" w:date="2017-06-14T10:03:00Z">
            <w:rPr>
              <w:rFonts w:hint="eastAsia"/>
              <w:b/>
              <w:sz w:val="30"/>
              <w:szCs w:val="30"/>
            </w:rPr>
          </w:rPrChange>
        </w:rPr>
        <w:t>服务器维护</w:t>
      </w:r>
      <w:bookmarkEnd w:id="225"/>
    </w:p>
    <w:p w:rsidR="00585A35" w:rsidRDefault="001F238D" w:rsidP="007E3A0C">
      <w:pPr>
        <w:pStyle w:val="2"/>
        <w:ind w:left="119" w:hanging="119"/>
        <w:pPrChange w:id="229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230" w:name="_Toc485215383"/>
      <w:r w:rsidRPr="00152E72">
        <w:rPr>
          <w:rPrChange w:id="231" w:author="Charles guo" w:date="2017-06-14T10:04:00Z">
            <w:rPr>
              <w:b/>
              <w:lang w:eastAsia="zh-CN"/>
            </w:rPr>
          </w:rPrChange>
        </w:rPr>
        <w:t>Enovia</w:t>
      </w:r>
      <w:r w:rsidRPr="00152E72">
        <w:rPr>
          <w:rFonts w:hint="eastAsia"/>
          <w:rPrChange w:id="232" w:author="Charles guo" w:date="2017-06-14T10:04:00Z">
            <w:rPr>
              <w:rFonts w:hint="eastAsia"/>
              <w:b/>
              <w:lang w:eastAsia="zh-CN"/>
            </w:rPr>
          </w:rPrChange>
        </w:rPr>
        <w:t>服务进程启动</w:t>
      </w:r>
      <w:bookmarkEnd w:id="230"/>
    </w:p>
    <w:p w:rsidR="00585A35" w:rsidDel="00DA1F2A" w:rsidRDefault="00585A35">
      <w:pPr>
        <w:widowControl w:val="0"/>
        <w:numPr>
          <w:ilvl w:val="0"/>
          <w:numId w:val="2"/>
        </w:numPr>
        <w:tabs>
          <w:tab w:val="clear" w:pos="420"/>
          <w:tab w:val="num" w:pos="142"/>
        </w:tabs>
        <w:spacing w:after="0" w:line="240" w:lineRule="auto"/>
        <w:ind w:leftChars="270" w:left="567" w:firstLineChars="1" w:firstLine="2"/>
        <w:rPr>
          <w:del w:id="233" w:author="Charles guo" w:date="2017-06-14T11:07:00Z"/>
          <w:lang w:eastAsia="zh-CN"/>
        </w:rPr>
        <w:pPrChange w:id="234" w:author="Charles guo" w:date="2017-06-14T11:07:00Z">
          <w:pPr>
            <w:widowControl w:val="0"/>
            <w:numPr>
              <w:numId w:val="2"/>
            </w:numPr>
            <w:tabs>
              <w:tab w:val="num" w:pos="420"/>
            </w:tabs>
            <w:spacing w:after="0" w:line="240" w:lineRule="auto"/>
            <w:ind w:left="420" w:firstLine="420"/>
          </w:pPr>
        </w:pPrChange>
      </w:pPr>
      <w:r>
        <w:rPr>
          <w:rFonts w:hint="eastAsia"/>
          <w:lang w:eastAsia="zh-CN"/>
        </w:rPr>
        <w:t>启动</w:t>
      </w:r>
      <w:del w:id="235" w:author="Charles guo" w:date="2017-06-14T08:46:00Z">
        <w:r w:rsidDel="00EF45C6">
          <w:rPr>
            <w:rFonts w:hint="eastAsia"/>
            <w:lang w:eastAsia="zh-CN"/>
          </w:rPr>
          <w:delText>2</w:delText>
        </w:r>
      </w:del>
      <w:ins w:id="236" w:author="Charles guo" w:date="2017-06-14T08:46:00Z">
        <w:r w:rsidR="00EF45C6">
          <w:rPr>
            <w:lang w:eastAsia="zh-CN"/>
          </w:rPr>
          <w:t>4</w:t>
        </w:r>
      </w:ins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服务进程和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schedule</w:t>
      </w:r>
      <w:r>
        <w:rPr>
          <w:rFonts w:hint="eastAsia"/>
          <w:lang w:eastAsia="zh-CN"/>
        </w:rPr>
        <w:t>进程</w:t>
      </w:r>
    </w:p>
    <w:p w:rsidR="00DA1F2A" w:rsidRDefault="00DA1F2A">
      <w:pPr>
        <w:widowControl w:val="0"/>
        <w:numPr>
          <w:ilvl w:val="0"/>
          <w:numId w:val="2"/>
        </w:numPr>
        <w:tabs>
          <w:tab w:val="clear" w:pos="420"/>
          <w:tab w:val="num" w:pos="142"/>
        </w:tabs>
        <w:spacing w:after="0" w:line="240" w:lineRule="auto"/>
        <w:ind w:leftChars="270" w:left="567" w:firstLineChars="1" w:firstLine="2"/>
        <w:rPr>
          <w:ins w:id="237" w:author="Charles guo" w:date="2017-06-14T11:08:00Z"/>
          <w:lang w:eastAsia="zh-CN"/>
        </w:rPr>
        <w:pPrChange w:id="238" w:author="Charles guo" w:date="2017-06-14T11:07:00Z">
          <w:pPr>
            <w:pStyle w:val="a"/>
            <w:spacing w:after="0" w:line="240" w:lineRule="auto"/>
            <w:ind w:left="420" w:firstLine="420"/>
          </w:pPr>
        </w:pPrChange>
      </w:pPr>
    </w:p>
    <w:p w:rsidR="00585A35" w:rsidRPr="001F238D" w:rsidDel="001C6255" w:rsidRDefault="00585A35">
      <w:pPr>
        <w:widowControl w:val="0"/>
        <w:spacing w:after="0" w:line="240" w:lineRule="auto"/>
        <w:ind w:left="569"/>
        <w:rPr>
          <w:del w:id="239" w:author="Charles guo" w:date="2017-06-14T11:08:00Z"/>
          <w:lang w:eastAsia="zh-CN"/>
        </w:rPr>
        <w:pPrChange w:id="240" w:author="Charles guo" w:date="2017-06-14T11:08:00Z">
          <w:pPr>
            <w:pStyle w:val="a"/>
            <w:spacing w:after="0" w:line="240" w:lineRule="auto"/>
            <w:ind w:left="420" w:firstLine="420"/>
          </w:pPr>
        </w:pPrChange>
      </w:pPr>
      <w:r>
        <w:rPr>
          <w:rFonts w:hint="eastAsia"/>
          <w:lang w:eastAsia="zh-CN"/>
        </w:rPr>
        <w:t>远程登陆（</w:t>
      </w:r>
      <w:del w:id="241" w:author="Charles guo" w:date="2017-06-13T18:19:00Z">
        <w:r w:rsidDel="006818CE">
          <w:rPr>
            <w:rFonts w:hint="eastAsia"/>
            <w:lang w:eastAsia="zh-CN"/>
          </w:rPr>
          <w:delText>192</w:delText>
        </w:r>
      </w:del>
      <w:ins w:id="242" w:author="Charles guo" w:date="2017-06-13T18:19:00Z">
        <w:r w:rsidR="006818CE">
          <w:rPr>
            <w:rFonts w:hint="eastAsia"/>
            <w:lang w:eastAsia="zh-CN"/>
          </w:rPr>
          <w:t>1</w:t>
        </w:r>
        <w:r w:rsidR="006818CE">
          <w:rPr>
            <w:lang w:eastAsia="zh-CN"/>
          </w:rPr>
          <w:t>72</w:t>
        </w:r>
      </w:ins>
      <w:r>
        <w:rPr>
          <w:rFonts w:hint="eastAsia"/>
          <w:lang w:eastAsia="zh-CN"/>
        </w:rPr>
        <w:t>.16</w:t>
      </w:r>
      <w:del w:id="243" w:author="Charles guo" w:date="2017-06-13T18:19:00Z">
        <w:r w:rsidDel="006818CE">
          <w:rPr>
            <w:rFonts w:hint="eastAsia"/>
            <w:lang w:eastAsia="zh-CN"/>
          </w:rPr>
          <w:delText>8</w:delText>
        </w:r>
      </w:del>
      <w:r>
        <w:rPr>
          <w:rFonts w:hint="eastAsia"/>
          <w:lang w:eastAsia="zh-CN"/>
        </w:rPr>
        <w:t>.</w:t>
      </w:r>
      <w:del w:id="244" w:author="Charles guo" w:date="2017-06-13T18:19:00Z">
        <w:r w:rsidDel="006818CE">
          <w:rPr>
            <w:rFonts w:hint="eastAsia"/>
            <w:lang w:eastAsia="zh-CN"/>
          </w:rPr>
          <w:delText>80</w:delText>
        </w:r>
      </w:del>
      <w:ins w:id="245" w:author="Charles guo" w:date="2017-06-13T18:19:00Z">
        <w:r w:rsidR="006818CE">
          <w:rPr>
            <w:lang w:eastAsia="zh-CN"/>
          </w:rPr>
          <w:t>1</w:t>
        </w:r>
      </w:ins>
      <w:r>
        <w:rPr>
          <w:rFonts w:hint="eastAsia"/>
          <w:lang w:eastAsia="zh-CN"/>
        </w:rPr>
        <w:t>.</w:t>
      </w:r>
      <w:del w:id="246" w:author="Charles guo" w:date="2017-06-13T18:19:00Z">
        <w:r w:rsidDel="006818CE">
          <w:rPr>
            <w:rFonts w:hint="eastAsia"/>
            <w:lang w:eastAsia="zh-CN"/>
          </w:rPr>
          <w:delText>12</w:delText>
        </w:r>
      </w:del>
      <w:ins w:id="247" w:author="Charles guo" w:date="2017-06-13T18:19:00Z">
        <w:r w:rsidR="006818CE">
          <w:rPr>
            <w:rFonts w:hint="eastAsia"/>
            <w:lang w:eastAsia="zh-CN"/>
          </w:rPr>
          <w:t>1</w:t>
        </w:r>
        <w:r w:rsidR="006818CE">
          <w:rPr>
            <w:lang w:eastAsia="zh-CN"/>
          </w:rPr>
          <w:t>76</w:t>
        </w:r>
      </w:ins>
      <w:r>
        <w:rPr>
          <w:rFonts w:hint="eastAsia"/>
          <w:lang w:eastAsia="zh-CN"/>
        </w:rPr>
        <w:t>）进入操作系统后分别进入</w:t>
      </w:r>
      <w:r>
        <w:rPr>
          <w:rFonts w:hint="eastAsia"/>
          <w:lang w:eastAsia="zh-CN"/>
        </w:rPr>
        <w:t>c:\tom</w:t>
      </w:r>
      <w:del w:id="248" w:author="Charles guo" w:date="2017-06-13T18:19:00Z">
        <w:r w:rsidDel="006818CE">
          <w:rPr>
            <w:rFonts w:hint="eastAsia"/>
            <w:lang w:eastAsia="zh-CN"/>
          </w:rPr>
          <w:delText>cat</w:delText>
        </w:r>
      </w:del>
      <w:ins w:id="249" w:author="Charles guo" w:date="2017-06-13T18:19:00Z">
        <w:r w:rsidR="006818CE">
          <w:rPr>
            <w:rFonts w:hint="eastAsia"/>
            <w:lang w:eastAsia="zh-CN"/>
          </w:rPr>
          <w:t>ee</w:t>
        </w:r>
      </w:ins>
      <w:r>
        <w:rPr>
          <w:rFonts w:hint="eastAsia"/>
          <w:lang w:eastAsia="zh-CN"/>
        </w:rPr>
        <w:t>1\bin, c:\</w:t>
      </w:r>
      <w:ins w:id="250" w:author="Charles guo" w:date="2017-06-13T18:19:00Z">
        <w:r w:rsidR="006818CE" w:rsidRPr="006818CE">
          <w:rPr>
            <w:rFonts w:hint="eastAsia"/>
            <w:lang w:eastAsia="zh-CN"/>
          </w:rPr>
          <w:t xml:space="preserve"> </w:t>
        </w:r>
        <w:r w:rsidR="006818CE">
          <w:rPr>
            <w:rFonts w:hint="eastAsia"/>
            <w:lang w:eastAsia="zh-CN"/>
          </w:rPr>
          <w:t>tomee</w:t>
        </w:r>
      </w:ins>
      <w:del w:id="251" w:author="Charles guo" w:date="2017-06-13T18:19:00Z">
        <w:r w:rsidDel="006818CE">
          <w:rPr>
            <w:rFonts w:hint="eastAsia"/>
            <w:lang w:eastAsia="zh-CN"/>
          </w:rPr>
          <w:delText>tomcat</w:delText>
        </w:r>
      </w:del>
      <w:r>
        <w:rPr>
          <w:rFonts w:hint="eastAsia"/>
          <w:lang w:eastAsia="zh-CN"/>
        </w:rPr>
        <w:t xml:space="preserve">2\bin, </w:t>
      </w:r>
      <w:ins w:id="252" w:author="Charles guo" w:date="2017-06-13T18:20:00Z">
        <w:r w:rsidR="006818CE">
          <w:rPr>
            <w:rFonts w:hint="eastAsia"/>
            <w:lang w:eastAsia="zh-CN"/>
          </w:rPr>
          <w:t>c:\tomee</w:t>
        </w:r>
        <w:r w:rsidR="006818CE">
          <w:rPr>
            <w:lang w:eastAsia="zh-CN"/>
          </w:rPr>
          <w:t>3</w:t>
        </w:r>
        <w:r w:rsidR="006818CE">
          <w:rPr>
            <w:rFonts w:hint="eastAsia"/>
            <w:lang w:eastAsia="zh-CN"/>
          </w:rPr>
          <w:t>\bin</w:t>
        </w:r>
        <w:r w:rsidR="006818CE">
          <w:rPr>
            <w:lang w:eastAsia="zh-CN"/>
          </w:rPr>
          <w:t>，</w:t>
        </w:r>
        <w:r w:rsidR="006818CE">
          <w:rPr>
            <w:rFonts w:hint="eastAsia"/>
            <w:lang w:eastAsia="zh-CN"/>
          </w:rPr>
          <w:t>c:\tomee</w:t>
        </w:r>
        <w:r w:rsidR="006818CE">
          <w:rPr>
            <w:lang w:eastAsia="zh-CN"/>
          </w:rPr>
          <w:t>4</w:t>
        </w:r>
        <w:r w:rsidR="006818CE">
          <w:rPr>
            <w:rFonts w:hint="eastAsia"/>
            <w:lang w:eastAsia="zh-CN"/>
          </w:rPr>
          <w:t>\bin</w:t>
        </w:r>
        <w:r w:rsidR="006818CE">
          <w:rPr>
            <w:rFonts w:hint="eastAsia"/>
            <w:lang w:eastAsia="zh-CN"/>
          </w:rPr>
          <w:t>，</w:t>
        </w:r>
      </w:ins>
      <w:r>
        <w:rPr>
          <w:rFonts w:hint="eastAsia"/>
          <w:lang w:eastAsia="zh-CN"/>
        </w:rPr>
        <w:t>c:\tomcat-schedule\bin</w:t>
      </w:r>
      <w:r>
        <w:rPr>
          <w:rFonts w:hint="eastAsia"/>
          <w:lang w:eastAsia="zh-CN"/>
        </w:rPr>
        <w:t>文件夹执行</w:t>
      </w:r>
      <w:r>
        <w:rPr>
          <w:rFonts w:hint="eastAsia"/>
          <w:lang w:eastAsia="zh-CN"/>
        </w:rPr>
        <w:t>startup.bat</w:t>
      </w:r>
      <w:r>
        <w:rPr>
          <w:rFonts w:hint="eastAsia"/>
          <w:lang w:eastAsia="zh-CN"/>
        </w:rPr>
        <w:t>文件</w:t>
      </w:r>
    </w:p>
    <w:p w:rsidR="003F593D" w:rsidRPr="00585A35" w:rsidDel="001C6255" w:rsidRDefault="003F593D" w:rsidP="003C1F1B">
      <w:pPr>
        <w:widowControl w:val="0"/>
        <w:spacing w:after="0" w:line="240" w:lineRule="auto"/>
        <w:ind w:left="420" w:firstLine="420"/>
        <w:rPr>
          <w:del w:id="253" w:author="Charles guo" w:date="2017-06-14T11:08:00Z"/>
          <w:lang w:eastAsia="zh-CN"/>
        </w:rPr>
      </w:pPr>
    </w:p>
    <w:p w:rsidR="00DD293A" w:rsidDel="0023557F" w:rsidRDefault="00585A35">
      <w:pPr>
        <w:widowControl w:val="0"/>
        <w:numPr>
          <w:ilvl w:val="0"/>
          <w:numId w:val="2"/>
        </w:numPr>
        <w:spacing w:after="0" w:line="240" w:lineRule="auto"/>
        <w:ind w:left="0" w:firstLine="0"/>
        <w:rPr>
          <w:del w:id="254" w:author="Charles guo" w:date="2017-06-14T08:51:00Z"/>
          <w:lang w:eastAsia="zh-CN"/>
        </w:rPr>
        <w:pPrChange w:id="255" w:author="Charles guo" w:date="2017-06-14T11:08:00Z">
          <w:pPr>
            <w:widowControl w:val="0"/>
            <w:numPr>
              <w:numId w:val="2"/>
            </w:numPr>
            <w:tabs>
              <w:tab w:val="num" w:pos="420"/>
            </w:tabs>
            <w:spacing w:after="0" w:line="240" w:lineRule="auto"/>
            <w:ind w:left="420" w:firstLine="420"/>
          </w:pPr>
        </w:pPrChange>
      </w:pPr>
      <w:del w:id="256" w:author="Charles guo" w:date="2017-06-14T08:51:00Z">
        <w:r w:rsidDel="0023557F">
          <w:rPr>
            <w:rFonts w:hint="eastAsia"/>
            <w:lang w:eastAsia="zh-CN"/>
          </w:rPr>
          <w:delText>启动异地</w:delText>
        </w:r>
        <w:r w:rsidDel="0023557F">
          <w:rPr>
            <w:rFonts w:hint="eastAsia"/>
            <w:lang w:eastAsia="zh-CN"/>
          </w:rPr>
          <w:delText>FCS</w:delText>
        </w:r>
        <w:r w:rsidDel="0023557F">
          <w:rPr>
            <w:rFonts w:hint="eastAsia"/>
            <w:lang w:eastAsia="zh-CN"/>
          </w:rPr>
          <w:delText>同步服务进程</w:delText>
        </w:r>
      </w:del>
    </w:p>
    <w:p w:rsidR="00585A35" w:rsidDel="0023557F" w:rsidRDefault="00585A35">
      <w:pPr>
        <w:widowControl w:val="0"/>
        <w:spacing w:after="0" w:line="240" w:lineRule="auto"/>
        <w:rPr>
          <w:del w:id="257" w:author="Charles guo" w:date="2017-06-14T08:51:00Z"/>
          <w:lang w:eastAsia="zh-CN"/>
        </w:rPr>
        <w:pPrChange w:id="258" w:author="Charles guo" w:date="2017-06-14T11:08:00Z">
          <w:pPr>
            <w:widowControl w:val="0"/>
            <w:spacing w:after="0" w:line="240" w:lineRule="auto"/>
            <w:ind w:left="420" w:firstLine="420"/>
          </w:pPr>
        </w:pPrChange>
      </w:pPr>
      <w:del w:id="259" w:author="Charles guo" w:date="2017-06-14T08:51:00Z">
        <w:r w:rsidDel="0023557F">
          <w:rPr>
            <w:rFonts w:hint="eastAsia"/>
            <w:lang w:eastAsia="zh-CN"/>
          </w:rPr>
          <w:delText>进入</w:delText>
        </w:r>
        <w:r w:rsidDel="0023557F">
          <w:rPr>
            <w:rFonts w:hint="eastAsia"/>
            <w:lang w:eastAsia="zh-CN"/>
          </w:rPr>
          <w:delText>c:\enoviaV6R2013x\server</w:delText>
        </w:r>
        <w:r w:rsidDel="0023557F">
          <w:rPr>
            <w:rFonts w:hint="eastAsia"/>
            <w:lang w:eastAsia="zh-CN"/>
          </w:rPr>
          <w:delText>文件夹执行</w:delText>
        </w:r>
        <w:r w:rsidRPr="00585A35" w:rsidDel="0023557F">
          <w:rPr>
            <w:lang w:eastAsia="zh-CN"/>
          </w:rPr>
          <w:delText>FCSSynchScript.bat</w:delText>
        </w:r>
        <w:r w:rsidDel="0023557F">
          <w:rPr>
            <w:rFonts w:hint="eastAsia"/>
            <w:lang w:eastAsia="zh-CN"/>
          </w:rPr>
          <w:delText>文件</w:delText>
        </w:r>
      </w:del>
    </w:p>
    <w:p w:rsidR="008F66F0" w:rsidRDefault="008F66F0">
      <w:pPr>
        <w:widowControl w:val="0"/>
        <w:spacing w:after="0" w:line="240" w:lineRule="auto"/>
        <w:ind w:left="569"/>
        <w:rPr>
          <w:lang w:eastAsia="zh-CN"/>
        </w:rPr>
        <w:pPrChange w:id="260" w:author="Charles guo" w:date="2017-06-14T11:08:00Z">
          <w:pPr>
            <w:widowControl w:val="0"/>
            <w:spacing w:after="0" w:line="240" w:lineRule="auto"/>
            <w:ind w:left="420" w:firstLine="420"/>
          </w:pPr>
        </w:pPrChange>
      </w:pPr>
    </w:p>
    <w:p w:rsidR="000D5E5B" w:rsidRPr="00C74260" w:rsidRDefault="00585A35" w:rsidP="007E3A0C">
      <w:pPr>
        <w:pStyle w:val="2"/>
        <w:ind w:left="119" w:hanging="119"/>
        <w:pPrChange w:id="261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262" w:name="_Toc485215384"/>
      <w:r w:rsidRPr="00152E72">
        <w:rPr>
          <w:rPrChange w:id="263" w:author="Charles guo" w:date="2017-06-14T10:04:00Z">
            <w:rPr>
              <w:b/>
              <w:lang w:eastAsia="zh-CN"/>
            </w:rPr>
          </w:rPrChange>
        </w:rPr>
        <w:t>Enovia</w:t>
      </w:r>
      <w:r w:rsidRPr="00152E72">
        <w:rPr>
          <w:rFonts w:hint="eastAsia"/>
          <w:rPrChange w:id="264" w:author="Charles guo" w:date="2017-06-14T10:04:00Z">
            <w:rPr>
              <w:rFonts w:hint="eastAsia"/>
              <w:b/>
              <w:lang w:eastAsia="zh-CN"/>
            </w:rPr>
          </w:rPrChange>
        </w:rPr>
        <w:t>服务进程关闭</w:t>
      </w:r>
      <w:bookmarkEnd w:id="262"/>
    </w:p>
    <w:p w:rsidR="008F66F0" w:rsidDel="001C6255" w:rsidRDefault="008F66F0">
      <w:pPr>
        <w:widowControl w:val="0"/>
        <w:numPr>
          <w:ilvl w:val="0"/>
          <w:numId w:val="4"/>
        </w:numPr>
        <w:tabs>
          <w:tab w:val="clear" w:pos="420"/>
        </w:tabs>
        <w:spacing w:after="0" w:line="240" w:lineRule="auto"/>
        <w:ind w:leftChars="270" w:left="567" w:firstLine="0"/>
        <w:rPr>
          <w:del w:id="265" w:author="Charles guo" w:date="2017-06-14T11:09:00Z"/>
          <w:lang w:eastAsia="zh-CN"/>
        </w:rPr>
        <w:pPrChange w:id="266" w:author="Charles guo" w:date="2017-06-14T11:09:00Z">
          <w:pPr>
            <w:pStyle w:val="a"/>
            <w:spacing w:after="0" w:line="240" w:lineRule="auto"/>
            <w:ind w:left="420" w:firstLine="420"/>
          </w:pPr>
        </w:pPrChange>
      </w:pPr>
      <w:r>
        <w:rPr>
          <w:rFonts w:hint="eastAsia"/>
          <w:lang w:eastAsia="zh-CN"/>
        </w:rPr>
        <w:t>关闭</w:t>
      </w:r>
      <w:del w:id="267" w:author="Charles guo" w:date="2017-06-14T08:51:00Z">
        <w:r w:rsidDel="0023557F">
          <w:rPr>
            <w:rFonts w:hint="eastAsia"/>
            <w:lang w:eastAsia="zh-CN"/>
          </w:rPr>
          <w:delText>2</w:delText>
        </w:r>
      </w:del>
      <w:ins w:id="268" w:author="Charles guo" w:date="2017-06-14T08:51:00Z">
        <w:r w:rsidR="0023557F">
          <w:rPr>
            <w:lang w:eastAsia="zh-CN"/>
          </w:rPr>
          <w:t>4</w:t>
        </w:r>
      </w:ins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服务进程和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schedule</w:t>
      </w:r>
      <w:r>
        <w:rPr>
          <w:rFonts w:hint="eastAsia"/>
          <w:lang w:eastAsia="zh-CN"/>
        </w:rPr>
        <w:t>进程</w:t>
      </w:r>
    </w:p>
    <w:p w:rsidR="001C6255" w:rsidRDefault="001C6255">
      <w:pPr>
        <w:widowControl w:val="0"/>
        <w:numPr>
          <w:ilvl w:val="0"/>
          <w:numId w:val="4"/>
        </w:numPr>
        <w:tabs>
          <w:tab w:val="clear" w:pos="420"/>
        </w:tabs>
        <w:spacing w:after="0" w:line="240" w:lineRule="auto"/>
        <w:ind w:leftChars="270" w:left="567" w:firstLine="0"/>
        <w:rPr>
          <w:ins w:id="269" w:author="Charles guo" w:date="2017-06-14T11:09:00Z"/>
          <w:lang w:eastAsia="zh-CN"/>
        </w:rPr>
        <w:pPrChange w:id="270" w:author="Charles guo" w:date="2017-06-14T11:09:00Z">
          <w:pPr>
            <w:pStyle w:val="a"/>
            <w:spacing w:after="0" w:line="240" w:lineRule="auto"/>
            <w:ind w:left="420" w:firstLine="420"/>
          </w:pPr>
        </w:pPrChange>
      </w:pPr>
    </w:p>
    <w:p w:rsidR="008F66F0" w:rsidRPr="001F238D" w:rsidDel="001C6255" w:rsidRDefault="008F66F0">
      <w:pPr>
        <w:widowControl w:val="0"/>
        <w:spacing w:after="0" w:line="240" w:lineRule="auto"/>
        <w:ind w:left="567"/>
        <w:rPr>
          <w:del w:id="271" w:author="Charles guo" w:date="2017-06-14T11:09:00Z"/>
          <w:lang w:eastAsia="zh-CN"/>
        </w:rPr>
        <w:pPrChange w:id="272" w:author="Charles guo" w:date="2017-06-14T11:09:00Z">
          <w:pPr>
            <w:pStyle w:val="a"/>
            <w:spacing w:after="0" w:line="240" w:lineRule="auto"/>
            <w:ind w:left="420" w:firstLine="420"/>
          </w:pPr>
        </w:pPrChange>
      </w:pPr>
      <w:r>
        <w:rPr>
          <w:rFonts w:hint="eastAsia"/>
          <w:lang w:eastAsia="zh-CN"/>
        </w:rPr>
        <w:t>分别进入</w:t>
      </w:r>
      <w:ins w:id="273" w:author="Charles guo" w:date="2017-06-14T08:52:00Z">
        <w:r w:rsidR="00356123">
          <w:rPr>
            <w:rFonts w:hint="eastAsia"/>
            <w:lang w:eastAsia="zh-CN"/>
          </w:rPr>
          <w:t>c:\tomee1\bin, c:\</w:t>
        </w:r>
        <w:r w:rsidR="00356123" w:rsidRPr="006818CE">
          <w:rPr>
            <w:rFonts w:hint="eastAsia"/>
            <w:lang w:eastAsia="zh-CN"/>
          </w:rPr>
          <w:t xml:space="preserve"> </w:t>
        </w:r>
        <w:r w:rsidR="00356123">
          <w:rPr>
            <w:rFonts w:hint="eastAsia"/>
            <w:lang w:eastAsia="zh-CN"/>
          </w:rPr>
          <w:t>tomee2\bin, c:\tomee</w:t>
        </w:r>
        <w:r w:rsidR="00356123">
          <w:rPr>
            <w:lang w:eastAsia="zh-CN"/>
          </w:rPr>
          <w:t>3</w:t>
        </w:r>
        <w:r w:rsidR="00356123">
          <w:rPr>
            <w:rFonts w:hint="eastAsia"/>
            <w:lang w:eastAsia="zh-CN"/>
          </w:rPr>
          <w:t>\bin</w:t>
        </w:r>
        <w:r w:rsidR="00356123">
          <w:rPr>
            <w:lang w:eastAsia="zh-CN"/>
          </w:rPr>
          <w:t>，</w:t>
        </w:r>
        <w:r w:rsidR="00356123">
          <w:rPr>
            <w:rFonts w:hint="eastAsia"/>
            <w:lang w:eastAsia="zh-CN"/>
          </w:rPr>
          <w:t>c:\tomee</w:t>
        </w:r>
        <w:r w:rsidR="00356123">
          <w:rPr>
            <w:lang w:eastAsia="zh-CN"/>
          </w:rPr>
          <w:t>4</w:t>
        </w:r>
        <w:r w:rsidR="00356123">
          <w:rPr>
            <w:rFonts w:hint="eastAsia"/>
            <w:lang w:eastAsia="zh-CN"/>
          </w:rPr>
          <w:t>\bin</w:t>
        </w:r>
        <w:r w:rsidR="00356123">
          <w:rPr>
            <w:rFonts w:hint="eastAsia"/>
            <w:lang w:eastAsia="zh-CN"/>
          </w:rPr>
          <w:t>，</w:t>
        </w:r>
        <w:r w:rsidR="00356123">
          <w:rPr>
            <w:rFonts w:hint="eastAsia"/>
            <w:lang w:eastAsia="zh-CN"/>
          </w:rPr>
          <w:t>c:\tomcat-schedule\bin</w:t>
        </w:r>
      </w:ins>
      <w:del w:id="274" w:author="Charles guo" w:date="2017-06-14T08:52:00Z">
        <w:r w:rsidDel="00356123">
          <w:rPr>
            <w:rFonts w:hint="eastAsia"/>
            <w:lang w:eastAsia="zh-CN"/>
          </w:rPr>
          <w:delText>c:\tomcat1\bin, c:\tomcat2\bin, c:\tomcat-schedule\bin</w:delText>
        </w:r>
        <w:r w:rsidDel="00356123">
          <w:rPr>
            <w:rFonts w:hint="eastAsia"/>
            <w:lang w:eastAsia="zh-CN"/>
          </w:rPr>
          <w:delText>文件夹执行</w:delText>
        </w:r>
        <w:r w:rsidDel="00356123">
          <w:rPr>
            <w:rFonts w:hint="eastAsia"/>
            <w:lang w:eastAsia="zh-CN"/>
          </w:rPr>
          <w:delText>shutdown.bat</w:delText>
        </w:r>
      </w:del>
      <w:r>
        <w:rPr>
          <w:rFonts w:hint="eastAsia"/>
          <w:lang w:eastAsia="zh-CN"/>
        </w:rPr>
        <w:t>文件，或直接关闭相关执行窗口</w:t>
      </w:r>
    </w:p>
    <w:p w:rsidR="008F66F0" w:rsidRPr="00585A35" w:rsidDel="005840C6" w:rsidRDefault="008F66F0">
      <w:pPr>
        <w:rPr>
          <w:del w:id="275" w:author="Charles guo" w:date="2017-06-14T10:19:00Z"/>
          <w:lang w:eastAsia="zh-CN"/>
        </w:rPr>
        <w:pPrChange w:id="276" w:author="Charles guo" w:date="2017-06-14T11:09:00Z">
          <w:pPr>
            <w:widowControl w:val="0"/>
            <w:spacing w:after="0" w:line="240" w:lineRule="auto"/>
            <w:ind w:left="420" w:firstLine="420"/>
          </w:pPr>
        </w:pPrChange>
      </w:pPr>
    </w:p>
    <w:p w:rsidR="008F66F0" w:rsidDel="00310DEF" w:rsidRDefault="00311112">
      <w:pPr>
        <w:rPr>
          <w:del w:id="277" w:author="Charles guo" w:date="2017-06-14T08:52:00Z"/>
          <w:lang w:eastAsia="zh-CN"/>
        </w:rPr>
        <w:pPrChange w:id="278" w:author="Charles guo" w:date="2017-06-14T11:09:00Z">
          <w:pPr>
            <w:widowControl w:val="0"/>
            <w:numPr>
              <w:numId w:val="4"/>
            </w:numPr>
            <w:tabs>
              <w:tab w:val="num" w:pos="420"/>
            </w:tabs>
            <w:spacing w:after="0" w:line="240" w:lineRule="auto"/>
            <w:ind w:left="420" w:firstLine="420"/>
          </w:pPr>
        </w:pPrChange>
      </w:pPr>
      <w:del w:id="279" w:author="Charles guo" w:date="2017-06-14T08:52:00Z">
        <w:r w:rsidDel="00310DEF">
          <w:rPr>
            <w:rFonts w:hint="eastAsia"/>
            <w:lang w:eastAsia="zh-CN"/>
          </w:rPr>
          <w:delText>关闭</w:delText>
        </w:r>
        <w:r w:rsidR="008F66F0" w:rsidDel="00310DEF">
          <w:rPr>
            <w:rFonts w:hint="eastAsia"/>
            <w:lang w:eastAsia="zh-CN"/>
          </w:rPr>
          <w:delText>异地</w:delText>
        </w:r>
        <w:r w:rsidR="008F66F0" w:rsidDel="00310DEF">
          <w:rPr>
            <w:rFonts w:hint="eastAsia"/>
            <w:lang w:eastAsia="zh-CN"/>
          </w:rPr>
          <w:delText>FCS</w:delText>
        </w:r>
        <w:r w:rsidR="008F66F0" w:rsidDel="00310DEF">
          <w:rPr>
            <w:rFonts w:hint="eastAsia"/>
            <w:lang w:eastAsia="zh-CN"/>
          </w:rPr>
          <w:delText>同步服务进程</w:delText>
        </w:r>
      </w:del>
    </w:p>
    <w:p w:rsidR="009944A6" w:rsidDel="00310DEF" w:rsidRDefault="008F66F0">
      <w:pPr>
        <w:rPr>
          <w:del w:id="280" w:author="Charles guo" w:date="2017-06-14T08:52:00Z"/>
          <w:lang w:eastAsia="zh-CN"/>
        </w:rPr>
        <w:pPrChange w:id="281" w:author="Charles guo" w:date="2017-06-14T11:09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del w:id="282" w:author="Charles guo" w:date="2017-06-14T08:52:00Z">
        <w:r w:rsidDel="00310DEF">
          <w:rPr>
            <w:rFonts w:hint="eastAsia"/>
            <w:lang w:eastAsia="zh-CN"/>
          </w:rPr>
          <w:delText>直接关闭相关执行窗口</w:delText>
        </w:r>
      </w:del>
    </w:p>
    <w:p w:rsidR="003C1F1B" w:rsidRDefault="003C1F1B">
      <w:pPr>
        <w:widowControl w:val="0"/>
        <w:spacing w:after="0" w:line="240" w:lineRule="auto"/>
        <w:ind w:left="567"/>
        <w:rPr>
          <w:lang w:eastAsia="zh-CN"/>
        </w:rPr>
        <w:pPrChange w:id="283" w:author="Charles guo" w:date="2017-06-14T11:09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</w:p>
    <w:p w:rsidR="002C1DAB" w:rsidRDefault="00311112" w:rsidP="007E3A0C">
      <w:pPr>
        <w:pStyle w:val="2"/>
        <w:ind w:left="119" w:hanging="119"/>
        <w:pPrChange w:id="284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285" w:name="_Toc485215385"/>
      <w:r w:rsidRPr="00311112">
        <w:rPr>
          <w:rFonts w:hint="eastAsia"/>
        </w:rPr>
        <w:t>oracle</w:t>
      </w:r>
      <w:r w:rsidRPr="00311112">
        <w:rPr>
          <w:rFonts w:hint="eastAsia"/>
        </w:rPr>
        <w:t>服务进程启动</w:t>
      </w:r>
      <w:bookmarkEnd w:id="285"/>
    </w:p>
    <w:p w:rsidR="004A5531" w:rsidRDefault="00311112">
      <w:pPr>
        <w:pStyle w:val="a"/>
        <w:widowControl w:val="0"/>
        <w:numPr>
          <w:ilvl w:val="0"/>
          <w:numId w:val="3"/>
        </w:numPr>
        <w:spacing w:after="0" w:line="240" w:lineRule="auto"/>
        <w:ind w:leftChars="268" w:left="563" w:firstLine="2"/>
        <w:rPr>
          <w:lang w:eastAsia="zh-CN"/>
        </w:rPr>
        <w:pPrChange w:id="286" w:author="Charles guo" w:date="2017-06-14T10:12:00Z">
          <w:pPr>
            <w:pStyle w:val="a"/>
            <w:widowControl w:val="0"/>
            <w:numPr>
              <w:numId w:val="3"/>
            </w:numPr>
            <w:spacing w:after="0" w:line="240" w:lineRule="auto"/>
            <w:ind w:left="851" w:firstLine="420"/>
          </w:pPr>
        </w:pPrChange>
      </w:pPr>
      <w:r>
        <w:rPr>
          <w:rFonts w:hint="eastAsia"/>
          <w:lang w:eastAsia="zh-CN"/>
        </w:rPr>
        <w:t>远程登陆（</w:t>
      </w:r>
      <w:del w:id="287" w:author="Charles guo" w:date="2017-06-14T08:52:00Z">
        <w:r w:rsidR="00DB0250" w:rsidDel="00310DEF">
          <w:rPr>
            <w:rFonts w:hint="eastAsia"/>
            <w:lang w:eastAsia="zh-CN"/>
          </w:rPr>
          <w:delText>192</w:delText>
        </w:r>
      </w:del>
      <w:ins w:id="288" w:author="Charles guo" w:date="2017-06-14T08:52:00Z">
        <w:r w:rsidR="00310DEF">
          <w:rPr>
            <w:rFonts w:hint="eastAsia"/>
            <w:lang w:eastAsia="zh-CN"/>
          </w:rPr>
          <w:t>1</w:t>
        </w:r>
        <w:r w:rsidR="00310DEF">
          <w:rPr>
            <w:lang w:eastAsia="zh-CN"/>
          </w:rPr>
          <w:t>7</w:t>
        </w:r>
        <w:r w:rsidR="00310DEF">
          <w:rPr>
            <w:rFonts w:hint="eastAsia"/>
            <w:lang w:eastAsia="zh-CN"/>
          </w:rPr>
          <w:t>2</w:t>
        </w:r>
      </w:ins>
      <w:r w:rsidR="00DB0250">
        <w:rPr>
          <w:rFonts w:hint="eastAsia"/>
          <w:lang w:eastAsia="zh-CN"/>
        </w:rPr>
        <w:t>.16</w:t>
      </w:r>
      <w:del w:id="289" w:author="Charles guo" w:date="2017-06-14T08:52:00Z">
        <w:r w:rsidR="00DB0250" w:rsidDel="00310DEF">
          <w:rPr>
            <w:rFonts w:hint="eastAsia"/>
            <w:lang w:eastAsia="zh-CN"/>
          </w:rPr>
          <w:delText>8</w:delText>
        </w:r>
      </w:del>
      <w:r w:rsidR="00DB0250">
        <w:rPr>
          <w:rFonts w:hint="eastAsia"/>
          <w:lang w:eastAsia="zh-CN"/>
        </w:rPr>
        <w:t>.</w:t>
      </w:r>
      <w:del w:id="290" w:author="Charles guo" w:date="2017-06-14T08:52:00Z">
        <w:r w:rsidR="00DB0250" w:rsidDel="00310DEF">
          <w:rPr>
            <w:rFonts w:hint="eastAsia"/>
            <w:lang w:eastAsia="zh-CN"/>
          </w:rPr>
          <w:delText>80</w:delText>
        </w:r>
      </w:del>
      <w:ins w:id="291" w:author="Charles guo" w:date="2017-06-14T08:52:00Z">
        <w:r w:rsidR="00310DEF">
          <w:rPr>
            <w:lang w:eastAsia="zh-CN"/>
          </w:rPr>
          <w:t>1</w:t>
        </w:r>
      </w:ins>
      <w:r w:rsidR="00DB0250">
        <w:rPr>
          <w:rFonts w:hint="eastAsia"/>
          <w:lang w:eastAsia="zh-CN"/>
        </w:rPr>
        <w:t>.</w:t>
      </w:r>
      <w:del w:id="292" w:author="Charles guo" w:date="2017-06-14T08:52:00Z">
        <w:r w:rsidR="00DB0250" w:rsidDel="00310DEF">
          <w:rPr>
            <w:rFonts w:hint="eastAsia"/>
            <w:lang w:eastAsia="zh-CN"/>
          </w:rPr>
          <w:delText>1</w:delText>
        </w:r>
        <w:r w:rsidR="00DB0250" w:rsidDel="00310DEF">
          <w:rPr>
            <w:lang w:eastAsia="zh-CN"/>
          </w:rPr>
          <w:delText>1</w:delText>
        </w:r>
      </w:del>
      <w:ins w:id="293" w:author="Charles guo" w:date="2017-06-14T08:52:00Z">
        <w:r w:rsidR="00310DEF">
          <w:rPr>
            <w:rFonts w:hint="eastAsia"/>
            <w:lang w:eastAsia="zh-CN"/>
          </w:rPr>
          <w:t>1</w:t>
        </w:r>
        <w:r w:rsidR="00310DEF">
          <w:rPr>
            <w:lang w:eastAsia="zh-CN"/>
          </w:rPr>
          <w:t>77</w:t>
        </w:r>
      </w:ins>
      <w:r>
        <w:rPr>
          <w:rFonts w:hint="eastAsia"/>
          <w:lang w:eastAsia="zh-CN"/>
        </w:rPr>
        <w:t>）进入操作系统后打开</w:t>
      </w:r>
      <w:r w:rsidR="00473945">
        <w:rPr>
          <w:rFonts w:hint="eastAsia"/>
          <w:lang w:eastAsia="zh-CN"/>
        </w:rPr>
        <w:t>cmd</w:t>
      </w:r>
      <w:r w:rsidR="00473945">
        <w:rPr>
          <w:rFonts w:hint="eastAsia"/>
          <w:lang w:eastAsia="zh-CN"/>
        </w:rPr>
        <w:t>进入命令控制台，执行下面命令：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294" w:author="Charles guo" w:date="2017-06-14T11:10:00Z">
            <w:rPr>
              <w:lang w:eastAsia="zh-CN"/>
            </w:rPr>
          </w:rPrChange>
        </w:rPr>
        <w:pPrChange w:id="295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296" w:author="Charles guo" w:date="2017-06-14T11:10:00Z">
            <w:rPr>
              <w:lang w:eastAsia="zh-CN"/>
            </w:rPr>
          </w:rPrChange>
        </w:rPr>
        <w:t>C:\Users\Administrator&gt;sqlplus /nolog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297" w:author="Charles guo" w:date="2017-06-14T11:10:00Z">
            <w:rPr>
              <w:lang w:eastAsia="zh-CN"/>
            </w:rPr>
          </w:rPrChange>
        </w:rPr>
        <w:pPrChange w:id="298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299" w:author="Charles guo" w:date="2017-06-14T11:10:00Z">
            <w:rPr>
              <w:lang w:eastAsia="zh-CN"/>
            </w:rPr>
          </w:rPrChange>
        </w:rPr>
        <w:t>SQL*Plus: Release 11.2.0.1.0 Production on Sun Apr 24 00:54:50 2016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00" w:author="Charles guo" w:date="2017-06-14T11:10:00Z">
            <w:rPr>
              <w:lang w:eastAsia="zh-CN"/>
            </w:rPr>
          </w:rPrChange>
        </w:rPr>
        <w:pPrChange w:id="301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02" w:author="Charles guo" w:date="2017-06-14T11:10:00Z">
            <w:rPr>
              <w:lang w:eastAsia="zh-CN"/>
            </w:rPr>
          </w:rPrChange>
        </w:rPr>
        <w:t>Copyright (c) 1982, 2010, Oracle.  All rights reserved.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03" w:author="Charles guo" w:date="2017-06-14T11:10:00Z">
            <w:rPr>
              <w:lang w:eastAsia="zh-CN"/>
            </w:rPr>
          </w:rPrChange>
        </w:rPr>
        <w:pPrChange w:id="304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05" w:author="Charles guo" w:date="2017-06-14T11:10:00Z">
            <w:rPr>
              <w:lang w:eastAsia="zh-CN"/>
            </w:rPr>
          </w:rPrChange>
        </w:rPr>
        <w:t>SQL&gt; connect / as sysdba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06" w:author="Charles guo" w:date="2017-06-14T11:10:00Z">
            <w:rPr>
              <w:lang w:eastAsia="zh-CN"/>
            </w:rPr>
          </w:rPrChange>
        </w:rPr>
        <w:pPrChange w:id="307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08" w:author="Charles guo" w:date="2017-06-14T11:10:00Z">
            <w:rPr>
              <w:lang w:eastAsia="zh-CN"/>
            </w:rPr>
          </w:rPrChange>
        </w:rPr>
        <w:t>Connected.</w:t>
      </w:r>
    </w:p>
    <w:p w:rsidR="00473945" w:rsidDel="001C6255" w:rsidRDefault="00473945">
      <w:pPr>
        <w:widowControl w:val="0"/>
        <w:spacing w:after="0" w:line="240" w:lineRule="auto"/>
        <w:ind w:left="740"/>
        <w:rPr>
          <w:del w:id="309" w:author="Charles guo" w:date="2017-06-14T11:10:00Z"/>
          <w:lang w:eastAsia="zh-CN"/>
        </w:rPr>
        <w:pPrChange w:id="310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r w:rsidRPr="001C6255">
        <w:rPr>
          <w:sz w:val="16"/>
          <w:szCs w:val="16"/>
          <w:lang w:eastAsia="zh-CN"/>
          <w:rPrChange w:id="311" w:author="Charles guo" w:date="2017-06-14T11:10:00Z">
            <w:rPr>
              <w:lang w:eastAsia="zh-CN"/>
            </w:rPr>
          </w:rPrChange>
        </w:rPr>
        <w:t>SQL&gt; startup</w:t>
      </w:r>
    </w:p>
    <w:p w:rsidR="001C6255" w:rsidRPr="001C6255" w:rsidRDefault="001C6255">
      <w:pPr>
        <w:widowControl w:val="0"/>
        <w:spacing w:after="0" w:line="240" w:lineRule="auto"/>
        <w:ind w:left="740"/>
        <w:rPr>
          <w:ins w:id="312" w:author="Charles guo" w:date="2017-06-14T11:10:00Z"/>
          <w:sz w:val="16"/>
          <w:szCs w:val="16"/>
          <w:lang w:eastAsia="zh-CN"/>
          <w:rPrChange w:id="313" w:author="Charles guo" w:date="2017-06-14T11:10:00Z">
            <w:rPr>
              <w:ins w:id="314" w:author="Charles guo" w:date="2017-06-14T11:10:00Z"/>
              <w:lang w:eastAsia="zh-CN"/>
            </w:rPr>
          </w:rPrChange>
        </w:rPr>
        <w:pPrChange w:id="315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</w:p>
    <w:p w:rsidR="00473945" w:rsidDel="001C6255" w:rsidRDefault="00473945">
      <w:pPr>
        <w:widowControl w:val="0"/>
        <w:spacing w:after="0" w:line="240" w:lineRule="auto"/>
        <w:ind w:left="740"/>
        <w:rPr>
          <w:del w:id="316" w:author="Charles guo" w:date="2017-06-14T11:10:00Z"/>
          <w:lang w:eastAsia="zh-CN"/>
        </w:rPr>
        <w:pPrChange w:id="317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r w:rsidRPr="00473945">
        <w:rPr>
          <w:lang w:eastAsia="zh-CN"/>
        </w:rPr>
        <w:t>就可</w:t>
      </w:r>
      <w:r>
        <w:rPr>
          <w:lang w:eastAsia="zh-CN"/>
        </w:rPr>
        <w:t>启动</w:t>
      </w:r>
      <w:r>
        <w:rPr>
          <w:lang w:eastAsia="zh-CN"/>
        </w:rPr>
        <w:t>oracle</w:t>
      </w:r>
      <w:r>
        <w:rPr>
          <w:lang w:eastAsia="zh-CN"/>
        </w:rPr>
        <w:t>数据库服务</w:t>
      </w:r>
    </w:p>
    <w:p w:rsidR="00711ED8" w:rsidRDefault="00711ED8">
      <w:pPr>
        <w:widowControl w:val="0"/>
        <w:spacing w:after="0" w:line="240" w:lineRule="auto"/>
        <w:ind w:left="740"/>
        <w:rPr>
          <w:lang w:eastAsia="zh-CN"/>
        </w:rPr>
        <w:pPrChange w:id="318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</w:p>
    <w:p w:rsidR="00711ED8" w:rsidRDefault="00473945" w:rsidP="007E3A0C">
      <w:pPr>
        <w:pStyle w:val="2"/>
        <w:ind w:left="119" w:hanging="119"/>
        <w:rPr>
          <w:ins w:id="319" w:author="Charles guo" w:date="2017-06-14T10:47:00Z"/>
        </w:rPr>
        <w:pPrChange w:id="320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321" w:name="_Toc485215386"/>
      <w:r>
        <w:rPr>
          <w:rFonts w:hint="eastAsia"/>
        </w:rPr>
        <w:t>oracle</w:t>
      </w:r>
      <w:r w:rsidRPr="00473945">
        <w:rPr>
          <w:rFonts w:hint="eastAsia"/>
        </w:rPr>
        <w:t>服务进程关闭</w:t>
      </w:r>
      <w:bookmarkEnd w:id="321"/>
    </w:p>
    <w:p w:rsidR="006C413B" w:rsidRPr="00DA1F2A" w:rsidDel="006C413B" w:rsidRDefault="006C413B">
      <w:pPr>
        <w:pStyle w:val="a"/>
        <w:numPr>
          <w:ilvl w:val="0"/>
          <w:numId w:val="53"/>
        </w:numPr>
        <w:rPr>
          <w:del w:id="322" w:author="Charles guo" w:date="2017-06-14T10:47:00Z"/>
          <w:lang w:eastAsia="zh-CN"/>
        </w:rPr>
        <w:pPrChange w:id="323" w:author="Charles guo" w:date="2017-06-14T10:47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</w:p>
    <w:p w:rsidR="00473945" w:rsidRDefault="00473945">
      <w:pPr>
        <w:widowControl w:val="0"/>
        <w:numPr>
          <w:ilvl w:val="0"/>
          <w:numId w:val="31"/>
        </w:numPr>
        <w:spacing w:after="0" w:line="240" w:lineRule="auto"/>
        <w:ind w:firstLine="147"/>
        <w:rPr>
          <w:lang w:eastAsia="zh-CN"/>
        </w:rPr>
        <w:pPrChange w:id="324" w:author="Charles guo" w:date="2017-06-14T10:19:00Z">
          <w:pPr>
            <w:pStyle w:val="a"/>
            <w:widowControl w:val="0"/>
            <w:numPr>
              <w:numId w:val="5"/>
            </w:numPr>
            <w:spacing w:after="0" w:line="240" w:lineRule="auto"/>
            <w:ind w:left="420"/>
          </w:pPr>
        </w:pPrChange>
      </w:pPr>
      <w:r>
        <w:rPr>
          <w:rFonts w:hint="eastAsia"/>
          <w:lang w:eastAsia="zh-CN"/>
        </w:rPr>
        <w:t>远程登陆（</w:t>
      </w:r>
      <w:ins w:id="325" w:author="Charles guo" w:date="2017-06-14T08:53:00Z">
        <w:r w:rsidR="009F12F4">
          <w:rPr>
            <w:rFonts w:hint="eastAsia"/>
            <w:lang w:eastAsia="zh-CN"/>
          </w:rPr>
          <w:t>1</w:t>
        </w:r>
        <w:r w:rsidR="009F12F4">
          <w:rPr>
            <w:lang w:eastAsia="zh-CN"/>
          </w:rPr>
          <w:t>7</w:t>
        </w:r>
        <w:r w:rsidR="009F12F4">
          <w:rPr>
            <w:rFonts w:hint="eastAsia"/>
            <w:lang w:eastAsia="zh-CN"/>
          </w:rPr>
          <w:t>2.16.</w:t>
        </w:r>
        <w:r w:rsidR="009F12F4">
          <w:rPr>
            <w:lang w:eastAsia="zh-CN"/>
          </w:rPr>
          <w:t>1</w:t>
        </w:r>
        <w:r w:rsidR="009F12F4">
          <w:rPr>
            <w:rFonts w:hint="eastAsia"/>
            <w:lang w:eastAsia="zh-CN"/>
          </w:rPr>
          <w:t>.1</w:t>
        </w:r>
        <w:r w:rsidR="009F12F4">
          <w:rPr>
            <w:lang w:eastAsia="zh-CN"/>
          </w:rPr>
          <w:t>77</w:t>
        </w:r>
      </w:ins>
      <w:del w:id="326" w:author="Charles guo" w:date="2017-06-14T08:53:00Z">
        <w:r w:rsidDel="009F12F4">
          <w:rPr>
            <w:rFonts w:hint="eastAsia"/>
            <w:lang w:eastAsia="zh-CN"/>
          </w:rPr>
          <w:delText>192.168.80.12</w:delText>
        </w:r>
      </w:del>
      <w:r>
        <w:rPr>
          <w:rFonts w:hint="eastAsia"/>
          <w:lang w:eastAsia="zh-CN"/>
        </w:rPr>
        <w:t>）进入操作系统后打开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进入命令控制台，执行下面命令：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27" w:author="Charles guo" w:date="2017-06-14T11:10:00Z">
            <w:rPr>
              <w:lang w:eastAsia="zh-CN"/>
            </w:rPr>
          </w:rPrChange>
        </w:rPr>
        <w:pPrChange w:id="328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29" w:author="Charles guo" w:date="2017-06-14T11:10:00Z">
            <w:rPr>
              <w:lang w:eastAsia="zh-CN"/>
            </w:rPr>
          </w:rPrChange>
        </w:rPr>
        <w:t>C:\Users\Administrator&gt;sqlplus /nolog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30" w:author="Charles guo" w:date="2017-06-14T11:10:00Z">
            <w:rPr>
              <w:lang w:eastAsia="zh-CN"/>
            </w:rPr>
          </w:rPrChange>
        </w:rPr>
        <w:pPrChange w:id="331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32" w:author="Charles guo" w:date="2017-06-14T11:10:00Z">
            <w:rPr>
              <w:lang w:eastAsia="zh-CN"/>
            </w:rPr>
          </w:rPrChange>
        </w:rPr>
        <w:t>SQL*Plus: Release 11.2.0.1.0 Production on Sun Apr 24 00:54:50 2016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33" w:author="Charles guo" w:date="2017-06-14T11:10:00Z">
            <w:rPr>
              <w:lang w:eastAsia="zh-CN"/>
            </w:rPr>
          </w:rPrChange>
        </w:rPr>
        <w:pPrChange w:id="334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35" w:author="Charles guo" w:date="2017-06-14T11:10:00Z">
            <w:rPr>
              <w:lang w:eastAsia="zh-CN"/>
            </w:rPr>
          </w:rPrChange>
        </w:rPr>
        <w:t>Copyright (c) 1982, 2010, Oracle.  All rights reserved.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36" w:author="Charles guo" w:date="2017-06-14T11:10:00Z">
            <w:rPr>
              <w:lang w:eastAsia="zh-CN"/>
            </w:rPr>
          </w:rPrChange>
        </w:rPr>
        <w:pPrChange w:id="337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38" w:author="Charles guo" w:date="2017-06-14T11:10:00Z">
            <w:rPr>
              <w:lang w:eastAsia="zh-CN"/>
            </w:rPr>
          </w:rPrChange>
        </w:rPr>
        <w:t>SQL&gt; connect / as sysdba</w:t>
      </w:r>
    </w:p>
    <w:p w:rsidR="00473945" w:rsidRPr="001C6255" w:rsidRDefault="00473945">
      <w:pPr>
        <w:widowControl w:val="0"/>
        <w:spacing w:after="0" w:line="240" w:lineRule="auto"/>
        <w:ind w:left="740"/>
        <w:rPr>
          <w:sz w:val="16"/>
          <w:szCs w:val="16"/>
          <w:lang w:eastAsia="zh-CN"/>
          <w:rPrChange w:id="339" w:author="Charles guo" w:date="2017-06-14T11:10:00Z">
            <w:rPr>
              <w:lang w:eastAsia="zh-CN"/>
            </w:rPr>
          </w:rPrChange>
        </w:rPr>
        <w:pPrChange w:id="340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  <w:r w:rsidRPr="001C6255">
        <w:rPr>
          <w:sz w:val="16"/>
          <w:szCs w:val="16"/>
          <w:lang w:eastAsia="zh-CN"/>
          <w:rPrChange w:id="341" w:author="Charles guo" w:date="2017-06-14T11:10:00Z">
            <w:rPr>
              <w:lang w:eastAsia="zh-CN"/>
            </w:rPr>
          </w:rPrChange>
        </w:rPr>
        <w:t>Connected.</w:t>
      </w:r>
    </w:p>
    <w:p w:rsidR="00473945" w:rsidDel="001C6255" w:rsidRDefault="00473945">
      <w:pPr>
        <w:widowControl w:val="0"/>
        <w:spacing w:after="0" w:line="240" w:lineRule="auto"/>
        <w:ind w:left="740"/>
        <w:rPr>
          <w:del w:id="342" w:author="Charles guo" w:date="2017-06-14T11:10:00Z"/>
          <w:lang w:eastAsia="zh-CN"/>
        </w:rPr>
        <w:pPrChange w:id="343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r w:rsidRPr="001C6255">
        <w:rPr>
          <w:sz w:val="16"/>
          <w:szCs w:val="16"/>
          <w:lang w:eastAsia="zh-CN"/>
          <w:rPrChange w:id="344" w:author="Charles guo" w:date="2017-06-14T11:10:00Z">
            <w:rPr>
              <w:lang w:eastAsia="zh-CN"/>
            </w:rPr>
          </w:rPrChange>
        </w:rPr>
        <w:lastRenderedPageBreak/>
        <w:t>SQL&gt; shutdown immediate</w:t>
      </w:r>
    </w:p>
    <w:p w:rsidR="001C6255" w:rsidRPr="001C6255" w:rsidRDefault="001C6255">
      <w:pPr>
        <w:widowControl w:val="0"/>
        <w:spacing w:after="0" w:line="240" w:lineRule="auto"/>
        <w:ind w:left="740"/>
        <w:rPr>
          <w:ins w:id="345" w:author="Charles guo" w:date="2017-06-14T11:10:00Z"/>
          <w:sz w:val="16"/>
          <w:szCs w:val="16"/>
          <w:lang w:eastAsia="zh-CN"/>
          <w:rPrChange w:id="346" w:author="Charles guo" w:date="2017-06-14T11:10:00Z">
            <w:rPr>
              <w:ins w:id="347" w:author="Charles guo" w:date="2017-06-14T11:10:00Z"/>
              <w:lang w:eastAsia="zh-CN"/>
            </w:rPr>
          </w:rPrChange>
        </w:rPr>
        <w:pPrChange w:id="348" w:author="Charles guo" w:date="2017-06-14T11:10:00Z">
          <w:pPr>
            <w:pStyle w:val="a"/>
            <w:widowControl w:val="0"/>
            <w:spacing w:after="0" w:line="240" w:lineRule="auto"/>
            <w:ind w:left="420" w:firstLine="320"/>
          </w:pPr>
        </w:pPrChange>
      </w:pPr>
    </w:p>
    <w:p w:rsidR="003A6956" w:rsidDel="001C6255" w:rsidRDefault="00473945">
      <w:pPr>
        <w:widowControl w:val="0"/>
        <w:spacing w:after="0" w:line="240" w:lineRule="auto"/>
        <w:ind w:left="740"/>
        <w:rPr>
          <w:del w:id="349" w:author="Charles guo" w:date="2017-06-14T11:10:00Z"/>
          <w:lang w:eastAsia="zh-CN"/>
        </w:rPr>
        <w:pPrChange w:id="350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r>
        <w:rPr>
          <w:rFonts w:hint="eastAsia"/>
          <w:lang w:eastAsia="zh-CN"/>
        </w:rPr>
        <w:t>即可停止</w:t>
      </w:r>
      <w:r>
        <w:rPr>
          <w:rFonts w:hint="eastAsia"/>
          <w:lang w:eastAsia="zh-CN"/>
        </w:rPr>
        <w:t>oralce</w:t>
      </w:r>
      <w:r>
        <w:rPr>
          <w:rFonts w:hint="eastAsia"/>
          <w:lang w:eastAsia="zh-CN"/>
        </w:rPr>
        <w:t>数据库服务</w:t>
      </w:r>
    </w:p>
    <w:p w:rsidR="003C1F1B" w:rsidRDefault="003C1F1B">
      <w:pPr>
        <w:widowControl w:val="0"/>
        <w:spacing w:after="0" w:line="240" w:lineRule="auto"/>
        <w:ind w:left="740"/>
        <w:rPr>
          <w:lang w:eastAsia="zh-CN"/>
        </w:rPr>
        <w:pPrChange w:id="351" w:author="Charles guo" w:date="2017-06-14T11:10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</w:p>
    <w:p w:rsidR="008E2CA0" w:rsidRDefault="00473945" w:rsidP="007E3A0C">
      <w:pPr>
        <w:pStyle w:val="2"/>
        <w:ind w:left="119" w:hanging="119"/>
        <w:pPrChange w:id="352" w:author="Charles guo" w:date="2017-06-14T14:12:00Z">
          <w:pPr>
            <w:pStyle w:val="2"/>
            <w:numPr>
              <w:ilvl w:val="1"/>
              <w:numId w:val="1"/>
            </w:numPr>
            <w:spacing w:before="0"/>
            <w:ind w:left="119" w:hanging="119"/>
          </w:pPr>
        </w:pPrChange>
      </w:pPr>
      <w:bookmarkStart w:id="353" w:name="_Toc377691956"/>
      <w:bookmarkStart w:id="354" w:name="_Toc485215387"/>
      <w:r w:rsidRPr="007E3A0C">
        <w:rPr>
          <w:rFonts w:hint="eastAsia"/>
          <w:rPrChange w:id="355" w:author="Charles guo" w:date="2017-06-14T14:12:00Z">
            <w:rPr>
              <w:rFonts w:hint="eastAsia"/>
              <w:b/>
              <w:lang w:eastAsia="zh-CN"/>
            </w:rPr>
          </w:rPrChange>
        </w:rPr>
        <w:t>在</w:t>
      </w:r>
      <w:r w:rsidRPr="00152E72">
        <w:rPr>
          <w:rFonts w:hint="eastAsia"/>
          <w:rPrChange w:id="356" w:author="Charles guo" w:date="2017-06-14T10:05:00Z">
            <w:rPr>
              <w:rFonts w:hint="eastAsia"/>
              <w:b/>
              <w:lang w:eastAsia="zh-CN"/>
            </w:rPr>
          </w:rPrChange>
        </w:rPr>
        <w:t>正式服务器（</w:t>
      </w:r>
      <w:ins w:id="357" w:author="Charles guo" w:date="2017-06-14T08:53:00Z">
        <w:r w:rsidR="00A37F5E">
          <w:rPr>
            <w:rFonts w:hint="eastAsia"/>
          </w:rPr>
          <w:t>1</w:t>
        </w:r>
        <w:r w:rsidR="00A37F5E">
          <w:t>7</w:t>
        </w:r>
        <w:r w:rsidR="00A37F5E">
          <w:rPr>
            <w:rFonts w:hint="eastAsia"/>
          </w:rPr>
          <w:t>2.16.</w:t>
        </w:r>
        <w:r w:rsidR="00A37F5E">
          <w:t>1</w:t>
        </w:r>
        <w:r w:rsidR="00A37F5E">
          <w:rPr>
            <w:rFonts w:hint="eastAsia"/>
          </w:rPr>
          <w:t>.1</w:t>
        </w:r>
        <w:r w:rsidR="00A37F5E">
          <w:t>76</w:t>
        </w:r>
      </w:ins>
      <w:del w:id="358" w:author="Charles guo" w:date="2017-06-14T08:53:00Z">
        <w:r w:rsidRPr="00152E72" w:rsidDel="00A37F5E">
          <w:rPr>
            <w:rPrChange w:id="359" w:author="Charles guo" w:date="2017-06-14T10:05:00Z">
              <w:rPr>
                <w:b/>
                <w:lang w:eastAsia="zh-CN"/>
              </w:rPr>
            </w:rPrChange>
          </w:rPr>
          <w:delText>192.168.80.12</w:delText>
        </w:r>
      </w:del>
      <w:r w:rsidRPr="00152E72">
        <w:rPr>
          <w:rFonts w:hint="eastAsia"/>
          <w:rPrChange w:id="360" w:author="Charles guo" w:date="2017-06-14T10:05:00Z">
            <w:rPr>
              <w:rFonts w:hint="eastAsia"/>
              <w:b/>
              <w:lang w:eastAsia="zh-CN"/>
            </w:rPr>
          </w:rPrChange>
        </w:rPr>
        <w:t>）部署</w:t>
      </w:r>
      <w:r w:rsidRPr="00152E72">
        <w:rPr>
          <w:rPrChange w:id="361" w:author="Charles guo" w:date="2017-06-14T10:05:00Z">
            <w:rPr>
              <w:b/>
              <w:lang w:eastAsia="zh-CN"/>
            </w:rPr>
          </w:rPrChange>
        </w:rPr>
        <w:t>custom</w:t>
      </w:r>
      <w:r w:rsidRPr="00152E72">
        <w:rPr>
          <w:rFonts w:hint="eastAsia"/>
          <w:rPrChange w:id="362" w:author="Charles guo" w:date="2017-06-14T10:05:00Z">
            <w:rPr>
              <w:rFonts w:hint="eastAsia"/>
              <w:b/>
              <w:lang w:eastAsia="zh-CN"/>
            </w:rPr>
          </w:rPrChange>
        </w:rPr>
        <w:t>代码</w:t>
      </w:r>
      <w:bookmarkEnd w:id="353"/>
      <w:bookmarkEnd w:id="354"/>
    </w:p>
    <w:p w:rsidR="00F938EB" w:rsidRDefault="00F938EB" w:rsidP="007E3A0C">
      <w:pPr>
        <w:pStyle w:val="3"/>
        <w:numPr>
          <w:ilvl w:val="2"/>
          <w:numId w:val="22"/>
        </w:numPr>
        <w:rPr>
          <w:ins w:id="363" w:author="Charles guo" w:date="2017-06-14T10:47:00Z"/>
        </w:rPr>
        <w:pPrChange w:id="364" w:author="Charles guo" w:date="2017-06-14T14:13:00Z">
          <w:pPr>
            <w:pStyle w:val="3"/>
            <w:numPr>
              <w:ilvl w:val="2"/>
              <w:numId w:val="6"/>
            </w:numPr>
            <w:spacing w:before="0" w:after="0" w:line="240" w:lineRule="auto"/>
            <w:ind w:left="709" w:hanging="709"/>
          </w:pPr>
        </w:pPrChange>
      </w:pPr>
      <w:bookmarkStart w:id="365" w:name="_Toc485215388"/>
      <w:r>
        <w:rPr>
          <w:rFonts w:hint="eastAsia"/>
        </w:rPr>
        <w:t>创建部署所需要的文件夹</w:t>
      </w:r>
      <w:bookmarkEnd w:id="365"/>
    </w:p>
    <w:p w:rsidR="006C413B" w:rsidRPr="007A475A" w:rsidDel="006C413B" w:rsidRDefault="006C413B" w:rsidP="007F49BA">
      <w:pPr>
        <w:ind w:leftChars="270" w:left="708" w:hangingChars="67" w:hanging="141"/>
        <w:rPr>
          <w:del w:id="366" w:author="Charles guo" w:date="2017-06-14T10:47:00Z"/>
          <w:rPrChange w:id="367" w:author="Charles guo" w:date="2017-06-14T11:26:00Z">
            <w:rPr>
              <w:del w:id="368" w:author="Charles guo" w:date="2017-06-14T10:47:00Z"/>
              <w:lang w:eastAsia="zh-CN"/>
            </w:rPr>
          </w:rPrChange>
        </w:rPr>
        <w:pPrChange w:id="369" w:author="Charles guo" w:date="2017-06-14T15:00:00Z">
          <w:pPr>
            <w:pStyle w:val="3"/>
            <w:numPr>
              <w:ilvl w:val="2"/>
              <w:numId w:val="6"/>
            </w:numPr>
            <w:spacing w:before="0" w:after="0" w:line="240" w:lineRule="auto"/>
            <w:ind w:left="709" w:hanging="709"/>
          </w:pPr>
        </w:pPrChange>
      </w:pPr>
    </w:p>
    <w:p w:rsidR="00F938EB" w:rsidRPr="007A475A" w:rsidRDefault="00F938EB" w:rsidP="007F49BA">
      <w:pPr>
        <w:ind w:leftChars="270" w:left="708" w:hangingChars="67" w:hanging="141"/>
        <w:rPr>
          <w:rFonts w:asciiTheme="majorHAnsi" w:eastAsiaTheme="minorEastAsia" w:hAnsiTheme="majorHAnsi"/>
          <w:lang w:eastAsia="zh-CN"/>
          <w:rPrChange w:id="370" w:author="Charles guo" w:date="2017-06-14T11:26:00Z">
            <w:rPr>
              <w:lang w:eastAsia="zh-CN"/>
            </w:rPr>
          </w:rPrChange>
        </w:rPr>
        <w:pPrChange w:id="371" w:author="Charles guo" w:date="2017-06-14T15:00:00Z">
          <w:pPr>
            <w:ind w:firstLineChars="200" w:firstLine="420"/>
          </w:pPr>
        </w:pPrChange>
      </w:pPr>
      <w:r w:rsidRPr="007A475A">
        <w:rPr>
          <w:rFonts w:hint="eastAsia"/>
          <w:lang w:eastAsia="zh-CN"/>
        </w:rPr>
        <w:t>创建</w:t>
      </w:r>
      <w:r w:rsidRPr="007A475A">
        <w:rPr>
          <w:lang w:eastAsia="zh-CN"/>
        </w:rPr>
        <w:t>c:\schema_custom</w:t>
      </w:r>
      <w:r w:rsidRPr="007A475A">
        <w:rPr>
          <w:rFonts w:hint="eastAsia"/>
          <w:lang w:eastAsia="zh-CN"/>
        </w:rPr>
        <w:t>用于导入</w:t>
      </w:r>
      <w:r w:rsidRPr="007A475A">
        <w:rPr>
          <w:lang w:eastAsia="zh-CN"/>
        </w:rPr>
        <w:t>schema</w:t>
      </w:r>
      <w:r w:rsidRPr="007A475A">
        <w:rPr>
          <w:rFonts w:hint="eastAsia"/>
          <w:lang w:eastAsia="zh-CN"/>
        </w:rPr>
        <w:t>时作为临时存放目录</w:t>
      </w:r>
    </w:p>
    <w:p w:rsidR="00F938EB" w:rsidRPr="007A475A" w:rsidRDefault="00F938EB" w:rsidP="007F49BA">
      <w:pPr>
        <w:ind w:leftChars="270" w:left="708" w:hangingChars="67" w:hanging="141"/>
        <w:rPr>
          <w:rFonts w:asciiTheme="majorHAnsi" w:eastAsiaTheme="minorEastAsia" w:hAnsiTheme="majorHAnsi"/>
          <w:lang w:eastAsia="zh-CN"/>
          <w:rPrChange w:id="372" w:author="Charles guo" w:date="2017-06-14T11:26:00Z">
            <w:rPr>
              <w:lang w:eastAsia="zh-CN"/>
            </w:rPr>
          </w:rPrChange>
        </w:rPr>
        <w:pPrChange w:id="373" w:author="Charles guo" w:date="2017-06-14T15:00:00Z">
          <w:pPr>
            <w:spacing w:after="120"/>
            <w:ind w:firstLineChars="200" w:firstLine="420"/>
          </w:pPr>
        </w:pPrChange>
      </w:pPr>
      <w:r w:rsidRPr="007A475A">
        <w:rPr>
          <w:rFonts w:hint="eastAsia"/>
          <w:lang w:eastAsia="zh-CN"/>
        </w:rPr>
        <w:t>创建</w:t>
      </w:r>
      <w:r w:rsidR="00E70320" w:rsidRPr="007A475A">
        <w:rPr>
          <w:lang w:eastAsia="zh-CN"/>
          <w:rPrChange w:id="374" w:author="Charles guo" w:date="2017-06-14T11:26:00Z">
            <w:rPr>
              <w:sz w:val="18"/>
              <w:szCs w:val="18"/>
              <w:lang w:eastAsia="zh-CN"/>
            </w:rPr>
          </w:rPrChange>
        </w:rPr>
        <w:t>&lt;SVN</w:t>
      </w:r>
      <w:r w:rsidR="00E70320" w:rsidRPr="007A475A">
        <w:rPr>
          <w:rFonts w:hint="eastAsia"/>
          <w:lang w:eastAsia="zh-CN"/>
          <w:rPrChange w:id="375" w:author="Charles guo" w:date="2017-06-14T11:26:00Z">
            <w:rPr>
              <w:rFonts w:hint="eastAsia"/>
              <w:sz w:val="18"/>
              <w:szCs w:val="18"/>
              <w:lang w:eastAsia="zh-CN"/>
            </w:rPr>
          </w:rPrChange>
        </w:rPr>
        <w:t>下载文件夹</w:t>
      </w:r>
      <w:r w:rsidR="00E70320" w:rsidRPr="007A475A">
        <w:rPr>
          <w:lang w:eastAsia="zh-CN"/>
          <w:rPrChange w:id="376" w:author="Charles guo" w:date="2017-06-14T11:26:00Z">
            <w:rPr>
              <w:sz w:val="18"/>
              <w:szCs w:val="18"/>
              <w:lang w:eastAsia="zh-CN"/>
            </w:rPr>
          </w:rPrChange>
        </w:rPr>
        <w:t>&gt;</w:t>
      </w:r>
      <w:r w:rsidRPr="007A475A">
        <w:rPr>
          <w:rFonts w:hint="eastAsia"/>
          <w:lang w:eastAsia="zh-CN"/>
        </w:rPr>
        <w:t>作为存放</w:t>
      </w:r>
      <w:r w:rsidRPr="007A475A">
        <w:rPr>
          <w:lang w:eastAsia="zh-CN"/>
        </w:rPr>
        <w:t>svn</w:t>
      </w:r>
      <w:r w:rsidRPr="007A475A">
        <w:rPr>
          <w:rFonts w:hint="eastAsia"/>
          <w:lang w:eastAsia="zh-CN"/>
        </w:rPr>
        <w:t>上下载的客户化代码目录</w:t>
      </w:r>
    </w:p>
    <w:p w:rsidR="00F938EB" w:rsidDel="007A475A" w:rsidRDefault="00F938EB" w:rsidP="007F49BA">
      <w:pPr>
        <w:ind w:leftChars="270" w:left="708" w:hangingChars="67" w:hanging="141"/>
        <w:rPr>
          <w:del w:id="377" w:author="Charles guo" w:date="2017-06-14T11:12:00Z"/>
          <w:lang w:eastAsia="zh-CN"/>
        </w:rPr>
        <w:pPrChange w:id="378" w:author="Charles guo" w:date="2017-06-14T15:00:00Z">
          <w:pPr>
            <w:pStyle w:val="4"/>
          </w:pPr>
        </w:pPrChange>
      </w:pPr>
      <w:r w:rsidRPr="00C74260">
        <w:rPr>
          <w:rFonts w:hint="eastAsia"/>
          <w:lang w:eastAsia="zh-CN"/>
        </w:rPr>
        <w:t>通过</w:t>
      </w:r>
      <w:r w:rsidRPr="007A475A">
        <w:rPr>
          <w:lang w:eastAsia="zh-CN"/>
          <w:rPrChange w:id="379" w:author="Charles guo" w:date="2017-06-14T11:26:00Z">
            <w:rPr/>
          </w:rPrChange>
        </w:rPr>
        <w:t>svn</w:t>
      </w:r>
      <w:r w:rsidRPr="007A475A">
        <w:rPr>
          <w:rFonts w:hint="eastAsia"/>
          <w:lang w:eastAsia="zh-CN"/>
          <w:rPrChange w:id="380" w:author="Charles guo" w:date="2017-06-14T11:26:00Z">
            <w:rPr>
              <w:rFonts w:hint="eastAsia"/>
            </w:rPr>
          </w:rPrChange>
        </w:rPr>
        <w:t>客户端下载全部内容</w:t>
      </w:r>
    </w:p>
    <w:p w:rsidR="007A475A" w:rsidRDefault="007A475A" w:rsidP="007F49BA">
      <w:pPr>
        <w:ind w:leftChars="270" w:left="708" w:hangingChars="67" w:hanging="141"/>
        <w:rPr>
          <w:ins w:id="381" w:author="Charles guo" w:date="2017-06-14T11:27:00Z"/>
          <w:lang w:eastAsia="zh-CN"/>
        </w:rPr>
        <w:pPrChange w:id="382" w:author="Charles guo" w:date="2017-06-14T15:00:00Z">
          <w:pPr>
            <w:pStyle w:val="4"/>
          </w:pPr>
        </w:pPrChange>
      </w:pPr>
    </w:p>
    <w:p w:rsidR="007A475A" w:rsidRDefault="007A475A" w:rsidP="007E3A0C">
      <w:pPr>
        <w:pStyle w:val="3"/>
        <w:numPr>
          <w:ilvl w:val="2"/>
          <w:numId w:val="22"/>
        </w:numPr>
        <w:rPr>
          <w:ins w:id="383" w:author="Charles guo" w:date="2017-06-14T11:27:00Z"/>
        </w:rPr>
        <w:pPrChange w:id="384" w:author="Charles guo" w:date="2017-06-14T14:13:00Z">
          <w:pPr>
            <w:pStyle w:val="3"/>
            <w:numPr>
              <w:ilvl w:val="2"/>
              <w:numId w:val="22"/>
            </w:numPr>
            <w:ind w:left="123" w:hanging="123"/>
          </w:pPr>
        </w:pPrChange>
      </w:pPr>
      <w:bookmarkStart w:id="385" w:name="_Toc485215389"/>
      <w:ins w:id="386" w:author="Charles guo" w:date="2017-06-14T11:27:00Z">
        <w:r w:rsidRPr="00090E72">
          <w:rPr>
            <w:rFonts w:hint="eastAsia"/>
          </w:rPr>
          <w:t>部署客户化代码和</w:t>
        </w:r>
        <w:r w:rsidRPr="00090E72">
          <w:rPr>
            <w:rFonts w:hint="eastAsia"/>
          </w:rPr>
          <w:t>schema</w:t>
        </w:r>
        <w:bookmarkEnd w:id="385"/>
      </w:ins>
    </w:p>
    <w:p w:rsidR="003C1F1B" w:rsidRPr="007A475A" w:rsidDel="006C413B" w:rsidRDefault="003C1F1B">
      <w:pPr>
        <w:pStyle w:val="3"/>
        <w:numPr>
          <w:ilvl w:val="2"/>
          <w:numId w:val="61"/>
        </w:numPr>
        <w:ind w:left="106" w:hanging="106"/>
        <w:rPr>
          <w:del w:id="387" w:author="Charles guo" w:date="2017-06-14T10:46:00Z"/>
          <w:lang w:eastAsia="en-US"/>
          <w:rPrChange w:id="388" w:author="Charles guo" w:date="2017-06-14T11:26:00Z">
            <w:rPr>
              <w:del w:id="389" w:author="Charles guo" w:date="2017-06-14T10:46:00Z"/>
              <w:b/>
              <w:sz w:val="24"/>
              <w:szCs w:val="24"/>
              <w:lang w:eastAsia="zh-CN"/>
            </w:rPr>
          </w:rPrChange>
        </w:rPr>
        <w:pPrChange w:id="390" w:author="Charles guo" w:date="2017-06-14T11:26:00Z">
          <w:pPr>
            <w:spacing w:after="0" w:line="240" w:lineRule="auto"/>
            <w:ind w:firstLine="482"/>
          </w:pPr>
        </w:pPrChange>
      </w:pPr>
    </w:p>
    <w:p w:rsidR="005840C6" w:rsidRPr="007F49BA" w:rsidDel="00E7013D" w:rsidRDefault="00F938EB">
      <w:pPr>
        <w:pStyle w:val="3"/>
        <w:ind w:left="123" w:hanging="123"/>
        <w:rPr>
          <w:del w:id="391" w:author="Charles guo" w:date="2017-06-14T10:27:00Z"/>
        </w:rPr>
        <w:pPrChange w:id="392" w:author="Charles guo" w:date="2017-06-14T11:26:00Z">
          <w:pPr>
            <w:pStyle w:val="4"/>
          </w:pPr>
        </w:pPrChange>
      </w:pPr>
      <w:del w:id="393" w:author="Charles guo" w:date="2017-06-14T11:27:00Z">
        <w:r w:rsidRPr="00C74260" w:rsidDel="007A475A">
          <w:rPr>
            <w:rFonts w:hint="eastAsia"/>
          </w:rPr>
          <w:delText>部署客户化代码和</w:delText>
        </w:r>
        <w:r w:rsidRPr="007F49BA" w:rsidDel="007A475A">
          <w:delText>schema</w:delText>
        </w:r>
      </w:del>
      <w:del w:id="394" w:author="Charles guo" w:date="2017-06-14T11:11:00Z">
        <w:r w:rsidR="005840C6" w:rsidRPr="007F49BA" w:rsidDel="001C6255">
          <w:rPr>
            <w:rFonts w:hint="eastAsia"/>
          </w:rPr>
          <w:delText>关闭正在运行的</w:delText>
        </w:r>
        <w:r w:rsidR="005840C6" w:rsidRPr="007F49BA" w:rsidDel="001C6255">
          <w:delText>enovia</w:delText>
        </w:r>
        <w:r w:rsidR="005840C6" w:rsidRPr="007F49BA" w:rsidDel="001C6255">
          <w:rPr>
            <w:rFonts w:hint="eastAsia"/>
          </w:rPr>
          <w:delText>服务的进程</w:delText>
        </w:r>
      </w:del>
    </w:p>
    <w:p w:rsidR="001C6255" w:rsidRDefault="001C6255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395" w:author="Charles guo" w:date="2017-06-14T11:11:00Z"/>
          <w:lang w:eastAsia="zh-CN"/>
        </w:rPr>
        <w:pPrChange w:id="396" w:author="Charles guo" w:date="2017-06-14T11:11:00Z">
          <w:pPr>
            <w:ind w:firstLine="420"/>
          </w:pPr>
        </w:pPrChange>
      </w:pPr>
      <w:ins w:id="397" w:author="Charles guo" w:date="2017-06-14T11:14:00Z">
        <w:r w:rsidRPr="001C6255">
          <w:rPr>
            <w:rFonts w:hint="eastAsia"/>
            <w:lang w:eastAsia="zh-CN"/>
          </w:rPr>
          <w:t>关闭正在运行的</w:t>
        </w:r>
        <w:r w:rsidRPr="001C6255">
          <w:rPr>
            <w:rFonts w:hint="eastAsia"/>
            <w:lang w:eastAsia="zh-CN"/>
          </w:rPr>
          <w:t>enovia</w:t>
        </w:r>
        <w:r w:rsidRPr="001C6255">
          <w:rPr>
            <w:rFonts w:hint="eastAsia"/>
            <w:lang w:eastAsia="zh-CN"/>
          </w:rPr>
          <w:t>服务的进程</w:t>
        </w:r>
      </w:ins>
    </w:p>
    <w:p w:rsidR="001C6255" w:rsidRPr="00DC10EF" w:rsidRDefault="001C6255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398" w:author="Charles guo" w:date="2017-06-14T10:29:00Z"/>
          <w:lang w:eastAsia="zh-CN"/>
        </w:rPr>
        <w:pPrChange w:id="399" w:author="Charles guo" w:date="2017-06-14T11:11:00Z">
          <w:pPr>
            <w:ind w:firstLine="420"/>
          </w:pPr>
        </w:pPrChange>
      </w:pPr>
      <w:ins w:id="400" w:author="Charles guo" w:date="2017-06-14T11:14:00Z">
        <w:r w:rsidRPr="00090E72">
          <w:rPr>
            <w:rFonts w:hint="eastAsia"/>
            <w:lang w:eastAsia="zh-CN"/>
          </w:rPr>
          <w:t>部署非</w:t>
        </w:r>
        <w:r w:rsidRPr="00090E72">
          <w:rPr>
            <w:rFonts w:hint="eastAsia"/>
            <w:lang w:eastAsia="zh-CN"/>
          </w:rPr>
          <w:t>schema</w:t>
        </w:r>
        <w:r w:rsidRPr="00090E72">
          <w:rPr>
            <w:rFonts w:hint="eastAsia"/>
            <w:lang w:eastAsia="zh-CN"/>
          </w:rPr>
          <w:t>的客户化代码</w:t>
        </w:r>
      </w:ins>
    </w:p>
    <w:p w:rsidR="005840C6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01" w:author="Charles guo" w:date="2017-06-14T10:29:00Z"/>
          <w:lang w:eastAsia="zh-CN"/>
        </w:rPr>
        <w:pPrChange w:id="402" w:author="Charles guo" w:date="2017-06-14T10:54:00Z">
          <w:pPr>
            <w:ind w:firstLine="420"/>
          </w:pPr>
        </w:pPrChange>
      </w:pPr>
      <w:ins w:id="403" w:author="Charles guo" w:date="2017-06-14T10:29:00Z">
        <w:r>
          <w:rPr>
            <w:rFonts w:hint="eastAsia"/>
            <w:lang w:eastAsia="zh-CN"/>
          </w:rPr>
          <w:t>远程</w:t>
        </w:r>
        <w:r w:rsidRPr="00AB22A4">
          <w:rPr>
            <w:rFonts w:hint="eastAsia"/>
            <w:lang w:eastAsia="zh-CN"/>
          </w:rPr>
          <w:t>连接</w:t>
        </w:r>
        <w:r w:rsidRPr="00090E72">
          <w:rPr>
            <w:rFonts w:hint="eastAsia"/>
            <w:lang w:eastAsia="zh-CN"/>
          </w:rPr>
          <w:t>1</w:t>
        </w:r>
        <w:r w:rsidRPr="00090E72">
          <w:rPr>
            <w:lang w:eastAsia="zh-CN"/>
          </w:rPr>
          <w:t>7</w:t>
        </w:r>
        <w:r w:rsidRPr="00090E72">
          <w:rPr>
            <w:rFonts w:hint="eastAsia"/>
            <w:lang w:eastAsia="zh-CN"/>
          </w:rPr>
          <w:t>2.16.</w:t>
        </w:r>
        <w:r w:rsidRPr="00090E72">
          <w:rPr>
            <w:lang w:eastAsia="zh-CN"/>
          </w:rPr>
          <w:t>1</w:t>
        </w:r>
        <w:r w:rsidRPr="00090E72">
          <w:rPr>
            <w:rFonts w:hint="eastAsia"/>
            <w:lang w:eastAsia="zh-CN"/>
          </w:rPr>
          <w:t>.1</w:t>
        </w:r>
        <w:r w:rsidRPr="00090E72">
          <w:rPr>
            <w:lang w:eastAsia="zh-CN"/>
          </w:rPr>
          <w:t>76</w:t>
        </w:r>
        <w:r w:rsidRPr="00AB22A4">
          <w:rPr>
            <w:rFonts w:hint="eastAsia"/>
            <w:lang w:eastAsia="zh-CN"/>
          </w:rPr>
          <w:t>，并用</w:t>
        </w:r>
        <w:r>
          <w:rPr>
            <w:rFonts w:hint="eastAsia"/>
            <w:lang w:eastAsia="zh-CN"/>
          </w:rPr>
          <w:t>administrator</w:t>
        </w:r>
        <w:r w:rsidRPr="00AB22A4">
          <w:rPr>
            <w:rFonts w:hint="eastAsia"/>
            <w:lang w:eastAsia="zh-CN"/>
          </w:rPr>
          <w:t>用户登陆</w:t>
        </w:r>
      </w:ins>
    </w:p>
    <w:p w:rsidR="006C413B" w:rsidRDefault="005840C6">
      <w:pPr>
        <w:pStyle w:val="a"/>
        <w:numPr>
          <w:ilvl w:val="0"/>
          <w:numId w:val="54"/>
        </w:numPr>
        <w:ind w:left="851" w:hanging="284"/>
        <w:rPr>
          <w:ins w:id="404" w:author="Charles guo" w:date="2017-06-14T10:49:00Z"/>
          <w:lang w:eastAsia="zh-CN"/>
        </w:rPr>
        <w:pPrChange w:id="405" w:author="Charles guo" w:date="2017-06-14T10:49:00Z">
          <w:pPr>
            <w:ind w:firstLine="420"/>
          </w:pPr>
        </w:pPrChange>
      </w:pPr>
      <w:ins w:id="406" w:author="Charles guo" w:date="2017-06-14T10:29:00Z">
        <w:r w:rsidRPr="00090E72">
          <w:rPr>
            <w:rFonts w:hint="eastAsia"/>
          </w:rPr>
          <w:t>拷贝</w:t>
        </w:r>
        <w:r w:rsidRPr="00090E72">
          <w:t>&lt;SVN</w:t>
        </w:r>
        <w:r w:rsidRPr="00090E72">
          <w:t>下载文件夹</w:t>
        </w:r>
        <w:r w:rsidRPr="00090E72">
          <w:t>&gt;\enovia_custom</w:t>
        </w:r>
        <w:r w:rsidRPr="00090E72">
          <w:t>中</w:t>
        </w:r>
        <w:r w:rsidRPr="00090E72">
          <w:rPr>
            <w:rFonts w:hint="eastAsia"/>
          </w:rPr>
          <w:t>的内容覆盖到</w:t>
        </w:r>
        <w:r w:rsidRPr="00090E72">
          <w:rPr>
            <w:rFonts w:hint="eastAsia"/>
            <w:lang w:eastAsia="zh-CN"/>
          </w:rPr>
          <w:t>1</w:t>
        </w:r>
        <w:r w:rsidRPr="00090E72">
          <w:rPr>
            <w:lang w:eastAsia="zh-CN"/>
          </w:rPr>
          <w:t>7</w:t>
        </w:r>
        <w:r w:rsidRPr="00090E72">
          <w:rPr>
            <w:rFonts w:hint="eastAsia"/>
            <w:lang w:eastAsia="zh-CN"/>
          </w:rPr>
          <w:t>2.16.</w:t>
        </w:r>
        <w:r w:rsidRPr="00090E72">
          <w:rPr>
            <w:lang w:eastAsia="zh-CN"/>
          </w:rPr>
          <w:t>1</w:t>
        </w:r>
        <w:r w:rsidRPr="00090E72">
          <w:rPr>
            <w:rFonts w:hint="eastAsia"/>
            <w:lang w:eastAsia="zh-CN"/>
          </w:rPr>
          <w:t>.1</w:t>
        </w:r>
        <w:r w:rsidRPr="00090E72">
          <w:rPr>
            <w:lang w:eastAsia="zh-CN"/>
          </w:rPr>
          <w:t>76</w:t>
        </w:r>
        <w:r w:rsidRPr="00090E72">
          <w:rPr>
            <w:rFonts w:hint="eastAsia"/>
          </w:rPr>
          <w:t>的</w:t>
        </w:r>
        <w:r w:rsidRPr="00090E72">
          <w:t>G:\</w:t>
        </w:r>
        <w:r w:rsidRPr="00090E72">
          <w:rPr>
            <w:rFonts w:hint="eastAsia"/>
          </w:rPr>
          <w:t>enovia</w:t>
        </w:r>
        <w:r w:rsidRPr="00090E72">
          <w:t>Prj\internal</w:t>
        </w:r>
        <w:r w:rsidRPr="00090E72">
          <w:t>和</w:t>
        </w:r>
        <w:r w:rsidRPr="00090E72">
          <w:t>G:\</w:t>
        </w:r>
        <w:r w:rsidRPr="00090E72">
          <w:rPr>
            <w:rFonts w:hint="eastAsia"/>
          </w:rPr>
          <w:t>enovia</w:t>
        </w:r>
        <w:r w:rsidRPr="00090E72">
          <w:t>Prj\internal-Schedule</w:t>
        </w:r>
        <w:r w:rsidRPr="00090E72">
          <w:t>替换已有文件和文件夹；</w:t>
        </w:r>
      </w:ins>
    </w:p>
    <w:p w:rsidR="006C413B" w:rsidRDefault="005840C6">
      <w:pPr>
        <w:pStyle w:val="a"/>
        <w:numPr>
          <w:ilvl w:val="0"/>
          <w:numId w:val="54"/>
        </w:numPr>
        <w:ind w:left="851" w:hanging="284"/>
        <w:rPr>
          <w:ins w:id="407" w:author="Charles guo" w:date="2017-06-14T10:49:00Z"/>
          <w:lang w:eastAsia="zh-CN"/>
        </w:rPr>
        <w:pPrChange w:id="408" w:author="Charles guo" w:date="2017-06-14T10:49:00Z">
          <w:pPr>
            <w:ind w:firstLine="420"/>
          </w:pPr>
        </w:pPrChange>
      </w:pPr>
      <w:ins w:id="409" w:author="Charles guo" w:date="2017-06-14T10:29:00Z">
        <w:r w:rsidRPr="008D136B">
          <w:rPr>
            <w:rFonts w:hint="eastAsia"/>
          </w:rPr>
          <w:t>如果</w:t>
        </w:r>
        <w:r w:rsidRPr="008D136B">
          <w:rPr>
            <w:rFonts w:hint="eastAsia"/>
          </w:rPr>
          <w:t>enovia_custom\WEB-INF\</w:t>
        </w:r>
        <w:r>
          <w:t xml:space="preserve"> </w:t>
        </w:r>
        <w:r w:rsidRPr="008D136B">
          <w:t>web application.xml</w:t>
        </w:r>
        <w:r w:rsidRPr="008D136B">
          <w:rPr>
            <w:rFonts w:hint="eastAsia"/>
          </w:rPr>
          <w:t>中内容有变更，则删除原有</w:t>
        </w:r>
        <w:r w:rsidRPr="008D136B">
          <w:t>&lt;</w:t>
        </w:r>
        <w:r w:rsidRPr="008D136B">
          <w:t>部署文件夹</w:t>
        </w:r>
        <w:r w:rsidRPr="008D136B">
          <w:t>&gt;\</w:t>
        </w:r>
        <w:r w:rsidRPr="008D136B">
          <w:rPr>
            <w:rFonts w:hint="eastAsia"/>
          </w:rPr>
          <w:t>enovia</w:t>
        </w:r>
        <w:r>
          <w:t>Prj\internal</w:t>
        </w:r>
        <w:r w:rsidRPr="008D136B">
          <w:rPr>
            <w:rFonts w:hint="eastAsia"/>
            <w:lang w:eastAsia="zh-CN"/>
          </w:rPr>
          <w:t>\</w:t>
        </w:r>
        <w:r w:rsidRPr="008D136B">
          <w:rPr>
            <w:rFonts w:hint="eastAsia"/>
          </w:rPr>
          <w:t>WEB-INF</w:t>
        </w:r>
        <w:r w:rsidRPr="008D136B">
          <w:t>\</w:t>
        </w:r>
        <w:r w:rsidRPr="008D136B">
          <w:rPr>
            <w:rFonts w:hint="eastAsia"/>
          </w:rPr>
          <w:t>web.xml</w:t>
        </w:r>
        <w:r w:rsidRPr="008D136B">
          <w:rPr>
            <w:rFonts w:hint="eastAsia"/>
          </w:rPr>
          <w:t>，并将该目录下</w:t>
        </w:r>
        <w:r w:rsidRPr="008D136B">
          <w:t>web application.xml</w:t>
        </w:r>
        <w:r w:rsidRPr="008D136B">
          <w:rPr>
            <w:rFonts w:hint="eastAsia"/>
          </w:rPr>
          <w:t>的文件名改为</w:t>
        </w:r>
        <w:r w:rsidRPr="008D136B">
          <w:rPr>
            <w:rFonts w:hint="eastAsia"/>
          </w:rPr>
          <w:t>web.xml</w:t>
        </w:r>
      </w:ins>
    </w:p>
    <w:p w:rsidR="005840C6" w:rsidRPr="008D136B" w:rsidRDefault="005840C6">
      <w:pPr>
        <w:pStyle w:val="a"/>
        <w:numPr>
          <w:ilvl w:val="0"/>
          <w:numId w:val="54"/>
        </w:numPr>
        <w:ind w:left="851" w:hanging="284"/>
        <w:rPr>
          <w:ins w:id="410" w:author="Charles guo" w:date="2017-06-14T10:29:00Z"/>
          <w:lang w:eastAsia="zh-CN"/>
        </w:rPr>
        <w:pPrChange w:id="411" w:author="Charles guo" w:date="2017-06-14T10:49:00Z">
          <w:pPr>
            <w:ind w:firstLine="420"/>
          </w:pPr>
        </w:pPrChange>
      </w:pPr>
      <w:ins w:id="412" w:author="Charles guo" w:date="2017-06-14T10:29:00Z">
        <w:r w:rsidRPr="008D136B">
          <w:rPr>
            <w:rFonts w:hint="eastAsia"/>
          </w:rPr>
          <w:t>如果</w:t>
        </w:r>
        <w:r w:rsidRPr="008D136B">
          <w:rPr>
            <w:rFonts w:hint="eastAsia"/>
          </w:rPr>
          <w:t>enovia_custom\WEB-INF\</w:t>
        </w:r>
        <w:r>
          <w:t xml:space="preserve"> </w:t>
        </w:r>
        <w:r w:rsidRPr="008D136B">
          <w:t xml:space="preserve">web </w:t>
        </w:r>
        <w:r w:rsidRPr="008D136B">
          <w:rPr>
            <w:rFonts w:hint="eastAsia"/>
          </w:rPr>
          <w:t>schedule</w:t>
        </w:r>
        <w:r w:rsidRPr="008D136B">
          <w:t>.xml</w:t>
        </w:r>
        <w:r w:rsidRPr="008D136B">
          <w:rPr>
            <w:rFonts w:hint="eastAsia"/>
          </w:rPr>
          <w:t>中内容有变更，则删除原有</w:t>
        </w:r>
        <w:r w:rsidRPr="008D136B">
          <w:t>&lt;</w:t>
        </w:r>
        <w:r w:rsidRPr="008D136B">
          <w:t>部署文件夹</w:t>
        </w:r>
        <w:r w:rsidRPr="008D136B">
          <w:t>&gt;\</w:t>
        </w:r>
        <w:r w:rsidRPr="00242AB2">
          <w:rPr>
            <w:rFonts w:hint="eastAsia"/>
          </w:rPr>
          <w:t xml:space="preserve"> </w:t>
        </w:r>
        <w:r w:rsidRPr="008D136B">
          <w:rPr>
            <w:rFonts w:hint="eastAsia"/>
          </w:rPr>
          <w:t>enovia</w:t>
        </w:r>
        <w:r>
          <w:t>Prj\internal-Schedule</w:t>
        </w:r>
        <w:r w:rsidRPr="008D136B">
          <w:t>\</w:t>
        </w:r>
        <w:r w:rsidRPr="008D136B">
          <w:rPr>
            <w:rFonts w:hint="eastAsia"/>
          </w:rPr>
          <w:t>WEB-INF</w:t>
        </w:r>
        <w:r w:rsidRPr="008D136B">
          <w:t>\</w:t>
        </w:r>
        <w:r w:rsidRPr="008D136B">
          <w:rPr>
            <w:rFonts w:hint="eastAsia"/>
          </w:rPr>
          <w:t>web.xml</w:t>
        </w:r>
        <w:r w:rsidRPr="008D136B">
          <w:rPr>
            <w:rFonts w:hint="eastAsia"/>
          </w:rPr>
          <w:t>，并将该目录下</w:t>
        </w:r>
        <w:r w:rsidRPr="008D136B">
          <w:t xml:space="preserve">web </w:t>
        </w:r>
        <w:r w:rsidRPr="008D136B">
          <w:rPr>
            <w:rFonts w:hint="eastAsia"/>
          </w:rPr>
          <w:t>schedule</w:t>
        </w:r>
        <w:r w:rsidRPr="008D136B">
          <w:t>.xml</w:t>
        </w:r>
        <w:r w:rsidRPr="008D136B">
          <w:rPr>
            <w:rFonts w:hint="eastAsia"/>
          </w:rPr>
          <w:t>的文件名改为</w:t>
        </w:r>
        <w:r w:rsidRPr="008D136B">
          <w:rPr>
            <w:rFonts w:hint="eastAsia"/>
          </w:rPr>
          <w:t>web.xml</w:t>
        </w:r>
      </w:ins>
    </w:p>
    <w:p w:rsidR="006C413B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13" w:author="Charles guo" w:date="2017-06-14T10:50:00Z"/>
          <w:b/>
          <w:sz w:val="24"/>
          <w:szCs w:val="24"/>
        </w:rPr>
        <w:pPrChange w:id="414" w:author="Charles guo" w:date="2017-06-14T10:54:00Z">
          <w:pPr>
            <w:ind w:firstLine="360"/>
          </w:pPr>
        </w:pPrChange>
      </w:pPr>
      <w:ins w:id="415" w:author="Charles guo" w:date="2017-06-14T10:29:00Z">
        <w:r w:rsidRPr="008D136B">
          <w:rPr>
            <w:rFonts w:hint="eastAsia"/>
          </w:rPr>
          <w:t>部署客户化</w:t>
        </w:r>
        <w:r w:rsidRPr="008D136B">
          <w:rPr>
            <w:rFonts w:hint="eastAsia"/>
          </w:rPr>
          <w:t>schema</w:t>
        </w:r>
      </w:ins>
    </w:p>
    <w:p w:rsidR="007A475A" w:rsidRDefault="005840C6">
      <w:pPr>
        <w:pStyle w:val="a"/>
        <w:numPr>
          <w:ilvl w:val="0"/>
          <w:numId w:val="54"/>
        </w:numPr>
        <w:ind w:left="851" w:hanging="284"/>
        <w:rPr>
          <w:ins w:id="416" w:author="Charles guo" w:date="2017-06-14T11:28:00Z"/>
        </w:rPr>
        <w:pPrChange w:id="417" w:author="Charles guo" w:date="2017-06-14T11:27:00Z">
          <w:pPr>
            <w:ind w:firstLine="360"/>
          </w:pPr>
        </w:pPrChange>
      </w:pPr>
      <w:ins w:id="418" w:author="Charles guo" w:date="2017-06-14T10:29:00Z">
        <w:r w:rsidRPr="006C413B">
          <w:rPr>
            <w:rFonts w:hint="eastAsia"/>
            <w:rPrChange w:id="419" w:author="Charles guo" w:date="2017-06-14T10:50:00Z">
              <w:rPr>
                <w:rFonts w:hint="eastAsia"/>
                <w:sz w:val="18"/>
                <w:szCs w:val="18"/>
              </w:rPr>
            </w:rPrChange>
          </w:rPr>
          <w:t>如果是第一次部署，则将</w:t>
        </w:r>
        <w:r w:rsidRPr="006C413B">
          <w:rPr>
            <w:rPrChange w:id="420" w:author="Charles guo" w:date="2017-06-14T10:50:00Z">
              <w:rPr>
                <w:sz w:val="18"/>
                <w:szCs w:val="18"/>
              </w:rPr>
            </w:rPrChange>
          </w:rPr>
          <w:t>&lt;SVN</w:t>
        </w:r>
        <w:r w:rsidRPr="006C413B">
          <w:rPr>
            <w:rFonts w:hint="eastAsia"/>
            <w:rPrChange w:id="421" w:author="Charles guo" w:date="2017-06-14T10:50:00Z">
              <w:rPr>
                <w:rFonts w:hint="eastAsia"/>
                <w:sz w:val="18"/>
                <w:szCs w:val="18"/>
              </w:rPr>
            </w:rPrChange>
          </w:rPr>
          <w:t>下载文件夹</w:t>
        </w:r>
        <w:r w:rsidRPr="006C413B">
          <w:rPr>
            <w:rPrChange w:id="422" w:author="Charles guo" w:date="2017-06-14T10:50:00Z">
              <w:rPr>
                <w:sz w:val="18"/>
                <w:szCs w:val="18"/>
              </w:rPr>
            </w:rPrChange>
          </w:rPr>
          <w:t>&gt;\</w:t>
        </w:r>
        <w:r>
          <w:t xml:space="preserve"> </w:t>
        </w:r>
        <w:r w:rsidRPr="006C413B">
          <w:rPr>
            <w:rPrChange w:id="423" w:author="Charles guo" w:date="2017-06-14T10:50:00Z">
              <w:rPr>
                <w:sz w:val="18"/>
                <w:szCs w:val="18"/>
              </w:rPr>
            </w:rPrChange>
          </w:rPr>
          <w:t>schema_custom_InitOnly</w:t>
        </w:r>
        <w:r w:rsidRPr="006C413B">
          <w:rPr>
            <w:rFonts w:hint="eastAsia"/>
            <w:rPrChange w:id="424" w:author="Charles guo" w:date="2017-06-14T10:50:00Z">
              <w:rPr>
                <w:rFonts w:hint="eastAsia"/>
                <w:sz w:val="18"/>
                <w:szCs w:val="18"/>
              </w:rPr>
            </w:rPrChange>
          </w:rPr>
          <w:t>的内容拷贝到本机（即</w:t>
        </w:r>
        <w:r w:rsidRPr="006C413B">
          <w:rPr>
            <w:rPrChange w:id="425" w:author="Charles guo" w:date="2017-06-14T10:50:00Z">
              <w:rPr>
                <w:sz w:val="18"/>
                <w:lang w:eastAsia="zh-CN"/>
              </w:rPr>
            </w:rPrChange>
          </w:rPr>
          <w:t>172.16.1.176</w:t>
        </w:r>
        <w:r w:rsidRPr="006C413B">
          <w:rPr>
            <w:rFonts w:hint="eastAsia"/>
            <w:rPrChange w:id="426" w:author="Charles guo" w:date="2017-06-14T10:50:00Z">
              <w:rPr>
                <w:rFonts w:hint="eastAsia"/>
                <w:sz w:val="18"/>
                <w:szCs w:val="18"/>
              </w:rPr>
            </w:rPrChange>
          </w:rPr>
          <w:t>）的</w:t>
        </w:r>
        <w:r w:rsidRPr="006C413B">
          <w:rPr>
            <w:rPrChange w:id="427" w:author="Charles guo" w:date="2017-06-14T10:50:00Z">
              <w:rPr>
                <w:sz w:val="18"/>
                <w:szCs w:val="18"/>
              </w:rPr>
            </w:rPrChange>
          </w:rPr>
          <w:t>e:\schema_custom</w:t>
        </w:r>
        <w:r w:rsidRPr="006C413B">
          <w:rPr>
            <w:rFonts w:hint="eastAsia"/>
            <w:rPrChange w:id="428" w:author="Charles guo" w:date="2017-06-14T10:50:00Z">
              <w:rPr>
                <w:rFonts w:hint="eastAsia"/>
                <w:sz w:val="18"/>
                <w:szCs w:val="18"/>
              </w:rPr>
            </w:rPrChange>
          </w:rPr>
          <w:t>目录中；</w:t>
        </w:r>
        <w:r w:rsidRPr="006C413B">
          <w:rPr>
            <w:rFonts w:hint="eastAsia"/>
            <w:rPrChange w:id="429" w:author="Charles guo" w:date="2017-06-14T10:50:00Z">
              <w:rPr>
                <w:rFonts w:hint="eastAsia"/>
                <w:color w:val="FF0000"/>
                <w:sz w:val="18"/>
                <w:szCs w:val="18"/>
              </w:rPr>
            </w:rPrChange>
          </w:rPr>
          <w:t>如果不是第一次部署，则只拷贝有变动的文件，同时文件内容只保留变动的部分（如果不是第一次部署</w:t>
        </w:r>
        <w:r w:rsidRPr="006C413B">
          <w:rPr>
            <w:rFonts w:hint="eastAsia"/>
            <w:rPrChange w:id="430" w:author="Charles guo" w:date="2017-06-14T10:50:00Z">
              <w:rPr>
                <w:rFonts w:hint="eastAsia"/>
                <w:color w:val="FF0000"/>
                <w:sz w:val="18"/>
                <w:szCs w:val="18"/>
                <w:lang w:eastAsia="zh-CN"/>
              </w:rPr>
            </w:rPrChange>
          </w:rPr>
          <w:t>同时需要删除原有</w:t>
        </w:r>
        <w:r w:rsidRPr="006C413B">
          <w:rPr>
            <w:rPrChange w:id="431" w:author="Charles guo" w:date="2017-06-14T10:50:00Z">
              <w:rPr>
                <w:color w:val="FF0000"/>
                <w:sz w:val="18"/>
                <w:szCs w:val="18"/>
              </w:rPr>
            </w:rPrChange>
          </w:rPr>
          <w:t>e:\schema_custom</w:t>
        </w:r>
        <w:r w:rsidRPr="006C413B">
          <w:rPr>
            <w:rPrChange w:id="432" w:author="Charles guo" w:date="2017-06-14T10:50:00Z">
              <w:rPr>
                <w:color w:val="FF0000"/>
                <w:sz w:val="18"/>
                <w:szCs w:val="18"/>
                <w:lang w:eastAsia="zh-CN"/>
              </w:rPr>
            </w:rPrChange>
          </w:rPr>
          <w:t>\Objects</w:t>
        </w:r>
        <w:r w:rsidRPr="006C413B">
          <w:rPr>
            <w:rFonts w:hint="eastAsia"/>
            <w:rPrChange w:id="433" w:author="Charles guo" w:date="2017-06-14T10:50:00Z">
              <w:rPr>
                <w:rFonts w:hint="eastAsia"/>
                <w:color w:val="FF0000"/>
                <w:sz w:val="18"/>
                <w:szCs w:val="18"/>
                <w:lang w:eastAsia="zh-CN"/>
              </w:rPr>
            </w:rPrChange>
          </w:rPr>
          <w:t>和</w:t>
        </w:r>
        <w:r w:rsidRPr="006C413B">
          <w:rPr>
            <w:rPrChange w:id="434" w:author="Charles guo" w:date="2017-06-14T10:50:00Z">
              <w:rPr>
                <w:color w:val="FF0000"/>
                <w:sz w:val="18"/>
                <w:szCs w:val="18"/>
              </w:rPr>
            </w:rPrChange>
          </w:rPr>
          <w:t>e:\schema_custom</w:t>
        </w:r>
        <w:r w:rsidRPr="006C413B">
          <w:rPr>
            <w:rPrChange w:id="435" w:author="Charles guo" w:date="2017-06-14T10:50:00Z">
              <w:rPr>
                <w:color w:val="FF0000"/>
                <w:sz w:val="18"/>
                <w:szCs w:val="18"/>
                <w:lang w:eastAsia="zh-CN"/>
              </w:rPr>
            </w:rPrChange>
          </w:rPr>
          <w:t>\Relationships</w:t>
        </w:r>
        <w:r w:rsidRPr="006C413B">
          <w:rPr>
            <w:rFonts w:hint="eastAsia"/>
            <w:rPrChange w:id="436" w:author="Charles guo" w:date="2017-06-14T10:50:00Z">
              <w:rPr>
                <w:rFonts w:hint="eastAsia"/>
                <w:color w:val="FF0000"/>
                <w:sz w:val="18"/>
                <w:szCs w:val="18"/>
                <w:lang w:eastAsia="zh-CN"/>
              </w:rPr>
            </w:rPrChange>
          </w:rPr>
          <w:t>再重新拷贝</w:t>
        </w:r>
        <w:r w:rsidRPr="006C413B">
          <w:rPr>
            <w:rPrChange w:id="437" w:author="Charles guo" w:date="2017-06-14T10:50:00Z">
              <w:rPr>
                <w:color w:val="FF0000"/>
                <w:sz w:val="18"/>
                <w:szCs w:val="18"/>
              </w:rPr>
            </w:rPrChange>
          </w:rPr>
          <w:t>e:\schema_custom</w:t>
        </w:r>
        <w:r w:rsidRPr="006C413B">
          <w:rPr>
            <w:rFonts w:hint="eastAsia"/>
            <w:rPrChange w:id="438" w:author="Charles guo" w:date="2017-06-14T10:50:00Z">
              <w:rPr>
                <w:rFonts w:hint="eastAsia"/>
                <w:color w:val="FF0000"/>
                <w:sz w:val="18"/>
                <w:szCs w:val="18"/>
              </w:rPr>
            </w:rPrChange>
          </w:rPr>
          <w:t>的内容</w:t>
        </w:r>
        <w:r w:rsidRPr="006C413B">
          <w:rPr>
            <w:rFonts w:hint="eastAsia"/>
            <w:rPrChange w:id="439" w:author="Charles guo" w:date="2017-06-14T10:50:00Z">
              <w:rPr>
                <w:rFonts w:hint="eastAsia"/>
                <w:color w:val="FF0000"/>
                <w:sz w:val="18"/>
                <w:szCs w:val="18"/>
                <w:lang w:eastAsia="zh-CN"/>
              </w:rPr>
            </w:rPrChange>
          </w:rPr>
          <w:t>）</w:t>
        </w:r>
      </w:ins>
    </w:p>
    <w:p w:rsidR="005840C6" w:rsidRPr="00DA1F2A" w:rsidRDefault="005840C6">
      <w:pPr>
        <w:pStyle w:val="a"/>
        <w:numPr>
          <w:ilvl w:val="0"/>
          <w:numId w:val="54"/>
        </w:numPr>
        <w:ind w:left="851" w:hanging="284"/>
        <w:rPr>
          <w:ins w:id="440" w:author="Charles guo" w:date="2017-06-14T10:29:00Z"/>
        </w:rPr>
        <w:pPrChange w:id="441" w:author="Charles guo" w:date="2017-06-14T11:27:00Z">
          <w:pPr>
            <w:ind w:firstLine="360"/>
          </w:pPr>
        </w:pPrChange>
      </w:pPr>
      <w:ins w:id="442" w:author="Charles guo" w:date="2017-06-14T10:29:00Z">
        <w:r w:rsidRPr="006C413B">
          <w:rPr>
            <w:rFonts w:hint="eastAsia"/>
          </w:rPr>
          <w:t>将</w:t>
        </w:r>
        <w:r w:rsidRPr="006C413B">
          <w:t>&lt;SVN</w:t>
        </w:r>
        <w:r w:rsidRPr="006C413B">
          <w:rPr>
            <w:rFonts w:hint="eastAsia"/>
          </w:rPr>
          <w:t>下载文件夹</w:t>
        </w:r>
        <w:r w:rsidRPr="006C413B">
          <w:t>&gt;\</w:t>
        </w:r>
        <w:r>
          <w:t xml:space="preserve"> </w:t>
        </w:r>
        <w:r w:rsidRPr="006C413B">
          <w:t>schema_custom</w:t>
        </w:r>
        <w:r w:rsidRPr="006C413B">
          <w:rPr>
            <w:rFonts w:hint="eastAsia"/>
          </w:rPr>
          <w:t>的内容拷贝到本机（即</w:t>
        </w:r>
        <w:r w:rsidRPr="006C413B">
          <w:rPr>
            <w:lang w:eastAsia="zh-CN"/>
          </w:rPr>
          <w:t>172.16.1.176</w:t>
        </w:r>
        <w:r w:rsidRPr="006C413B">
          <w:rPr>
            <w:rFonts w:hint="eastAsia"/>
          </w:rPr>
          <w:t>）的</w:t>
        </w:r>
        <w:r w:rsidRPr="006C413B">
          <w:t>e:\schema_custom</w:t>
        </w:r>
        <w:r w:rsidRPr="006C413B">
          <w:rPr>
            <w:rFonts w:hint="eastAsia"/>
          </w:rPr>
          <w:t>目录中</w:t>
        </w:r>
      </w:ins>
    </w:p>
    <w:p w:rsidR="007A475A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43" w:author="Charles guo" w:date="2017-06-14T11:28:00Z"/>
        </w:rPr>
        <w:pPrChange w:id="444" w:author="Charles guo" w:date="2017-06-14T11:27:00Z">
          <w:pPr>
            <w:ind w:firstLine="360"/>
          </w:pPr>
        </w:pPrChange>
      </w:pPr>
      <w:ins w:id="445" w:author="Charles guo" w:date="2017-06-14T10:29:00Z">
        <w:r w:rsidRPr="008D136B">
          <w:rPr>
            <w:rFonts w:hint="eastAsia"/>
          </w:rPr>
          <w:t>运行</w:t>
        </w:r>
        <w:r w:rsidRPr="008D136B">
          <w:rPr>
            <w:rFonts w:hint="eastAsia"/>
          </w:rPr>
          <w:t>mql</w:t>
        </w:r>
        <w:r w:rsidRPr="008D136B">
          <w:rPr>
            <w:rFonts w:hint="eastAsia"/>
          </w:rPr>
          <w:t>，使用</w:t>
        </w:r>
        <w:r w:rsidRPr="008D136B">
          <w:rPr>
            <w:rFonts w:hint="eastAsia"/>
          </w:rPr>
          <w:t>spinner</w:t>
        </w:r>
        <w:r w:rsidRPr="008D136B">
          <w:rPr>
            <w:rFonts w:hint="eastAsia"/>
          </w:rPr>
          <w:t>将</w:t>
        </w:r>
        <w:r w:rsidRPr="008D136B">
          <w:rPr>
            <w:rFonts w:hint="eastAsia"/>
          </w:rPr>
          <w:t>schema</w:t>
        </w:r>
        <w:r w:rsidRPr="008D136B">
          <w:rPr>
            <w:rFonts w:hint="eastAsia"/>
          </w:rPr>
          <w:t>数据导入到</w:t>
        </w:r>
        <w:r w:rsidRPr="008D136B">
          <w:rPr>
            <w:rFonts w:hint="eastAsia"/>
          </w:rPr>
          <w:t>enovia</w:t>
        </w:r>
        <w:r w:rsidRPr="008D136B">
          <w:rPr>
            <w:rFonts w:hint="eastAsia"/>
          </w:rPr>
          <w:t>系统中</w:t>
        </w:r>
      </w:ins>
    </w:p>
    <w:p w:rsidR="007A475A" w:rsidRDefault="005840C6">
      <w:pPr>
        <w:widowControl w:val="0"/>
        <w:spacing w:after="0" w:line="240" w:lineRule="auto"/>
        <w:ind w:left="569"/>
        <w:rPr>
          <w:ins w:id="446" w:author="Charles guo" w:date="2017-06-14T11:28:00Z"/>
        </w:rPr>
        <w:pPrChange w:id="447" w:author="Charles guo" w:date="2017-06-14T11:28:00Z">
          <w:pPr>
            <w:ind w:firstLine="360"/>
          </w:pPr>
        </w:pPrChange>
      </w:pPr>
      <w:bookmarkStart w:id="448" w:name="_GoBack"/>
      <w:bookmarkEnd w:id="448"/>
      <w:ins w:id="449" w:author="Charles guo" w:date="2017-06-14T10:29:00Z">
        <w:r w:rsidRPr="008D136B">
          <w:t>set context user creator;</w:t>
        </w:r>
      </w:ins>
    </w:p>
    <w:p w:rsidR="007A475A" w:rsidRDefault="005840C6">
      <w:pPr>
        <w:widowControl w:val="0"/>
        <w:spacing w:after="0" w:line="240" w:lineRule="auto"/>
        <w:ind w:left="569"/>
        <w:rPr>
          <w:ins w:id="450" w:author="Charles guo" w:date="2017-06-14T11:28:00Z"/>
        </w:rPr>
        <w:pPrChange w:id="451" w:author="Charles guo" w:date="2017-06-14T11:28:00Z">
          <w:pPr>
            <w:ind w:firstLine="360"/>
          </w:pPr>
        </w:pPrChange>
      </w:pPr>
      <w:ins w:id="452" w:author="Charles guo" w:date="2017-06-14T10:29:00Z">
        <w:r w:rsidRPr="008D136B">
          <w:rPr>
            <w:rFonts w:hint="eastAsia"/>
          </w:rPr>
          <w:t>tcl;</w:t>
        </w:r>
      </w:ins>
    </w:p>
    <w:p w:rsidR="007A475A" w:rsidRDefault="005840C6">
      <w:pPr>
        <w:widowControl w:val="0"/>
        <w:spacing w:after="0" w:line="240" w:lineRule="auto"/>
        <w:ind w:left="569"/>
        <w:rPr>
          <w:ins w:id="453" w:author="Charles guo" w:date="2017-06-14T11:28:00Z"/>
        </w:rPr>
        <w:pPrChange w:id="454" w:author="Charles guo" w:date="2017-06-14T11:28:00Z">
          <w:pPr>
            <w:ind w:firstLine="360"/>
          </w:pPr>
        </w:pPrChange>
      </w:pPr>
      <w:ins w:id="455" w:author="Charles guo" w:date="2017-06-14T10:29:00Z">
        <w:r w:rsidRPr="008D136B">
          <w:rPr>
            <w:rFonts w:hint="eastAsia"/>
          </w:rPr>
          <w:t xml:space="preserve">cd </w:t>
        </w:r>
        <w:r>
          <w:t>e</w:t>
        </w:r>
        <w:r w:rsidRPr="008D136B">
          <w:t>:</w:t>
        </w:r>
        <w:r w:rsidRPr="008D136B">
          <w:rPr>
            <w:rFonts w:hint="eastAsia"/>
          </w:rPr>
          <w:t>/schema_custom</w:t>
        </w:r>
      </w:ins>
    </w:p>
    <w:p w:rsidR="007A475A" w:rsidRDefault="005840C6">
      <w:pPr>
        <w:widowControl w:val="0"/>
        <w:spacing w:after="0" w:line="240" w:lineRule="auto"/>
        <w:ind w:left="569"/>
        <w:rPr>
          <w:ins w:id="456" w:author="Charles guo" w:date="2017-06-14T11:28:00Z"/>
        </w:rPr>
        <w:pPrChange w:id="457" w:author="Charles guo" w:date="2017-06-14T11:28:00Z">
          <w:pPr>
            <w:ind w:firstLine="360"/>
          </w:pPr>
        </w:pPrChange>
      </w:pPr>
      <w:ins w:id="458" w:author="Charles guo" w:date="2017-06-14T10:29:00Z">
        <w:r w:rsidRPr="008D136B">
          <w:rPr>
            <w:rFonts w:hint="eastAsia"/>
          </w:rPr>
          <w:t>exit</w:t>
        </w:r>
      </w:ins>
    </w:p>
    <w:p w:rsidR="005840C6" w:rsidRDefault="005840C6">
      <w:pPr>
        <w:widowControl w:val="0"/>
        <w:spacing w:after="0" w:line="240" w:lineRule="auto"/>
        <w:ind w:left="569"/>
        <w:rPr>
          <w:ins w:id="459" w:author="Charles guo" w:date="2017-06-14T10:29:00Z"/>
        </w:rPr>
        <w:pPrChange w:id="460" w:author="Charles guo" w:date="2017-06-14T11:28:00Z">
          <w:pPr>
            <w:ind w:firstLine="360"/>
          </w:pPr>
        </w:pPrChange>
      </w:pPr>
      <w:ins w:id="461" w:author="Charles guo" w:date="2017-06-14T10:29:00Z">
        <w:r w:rsidRPr="008D136B">
          <w:rPr>
            <w:rFonts w:hint="eastAsia"/>
          </w:rPr>
          <w:t>exec prog emxSpinnerAgent.tcl force;</w:t>
        </w:r>
      </w:ins>
    </w:p>
    <w:p w:rsidR="007A475A" w:rsidRPr="007A475A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62" w:author="Charles guo" w:date="2017-06-14T11:29:00Z"/>
          <w:b/>
          <w:sz w:val="24"/>
          <w:szCs w:val="24"/>
          <w:lang w:eastAsia="zh-CN"/>
          <w:rPrChange w:id="463" w:author="Charles guo" w:date="2017-06-14T11:29:00Z">
            <w:rPr>
              <w:ins w:id="464" w:author="Charles guo" w:date="2017-06-14T11:29:00Z"/>
            </w:rPr>
          </w:rPrChange>
        </w:rPr>
        <w:pPrChange w:id="465" w:author="Charles guo" w:date="2017-06-14T11:28:00Z">
          <w:pPr>
            <w:ind w:firstLine="420"/>
          </w:pPr>
        </w:pPrChange>
      </w:pPr>
      <w:ins w:id="466" w:author="Charles guo" w:date="2017-06-14T10:29:00Z">
        <w:r w:rsidRPr="008D136B">
          <w:rPr>
            <w:rFonts w:hint="eastAsia"/>
          </w:rPr>
          <w:t>导入完成后检查</w:t>
        </w:r>
        <w:r>
          <w:t>e</w:t>
        </w:r>
        <w:r w:rsidRPr="008D136B">
          <w:t>:\schema_custom\logs\M1DBUSER</w:t>
        </w:r>
        <w:r w:rsidRPr="008D136B">
          <w:rPr>
            <w:rFonts w:hint="eastAsia"/>
          </w:rPr>
          <w:t>\SpinnerError.txt</w:t>
        </w:r>
        <w:r w:rsidRPr="008D136B">
          <w:rPr>
            <w:rFonts w:hint="eastAsia"/>
          </w:rPr>
          <w:t>文件中是否有错误信息</w:t>
        </w:r>
      </w:ins>
    </w:p>
    <w:p w:rsidR="007A475A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67" w:author="Charles guo" w:date="2017-06-14T11:29:00Z"/>
          <w:lang w:eastAsia="zh-CN"/>
        </w:rPr>
        <w:pPrChange w:id="468" w:author="Charles guo" w:date="2017-06-14T11:29:00Z">
          <w:pPr>
            <w:ind w:firstLine="360"/>
          </w:pPr>
        </w:pPrChange>
      </w:pPr>
      <w:ins w:id="469" w:author="Charles guo" w:date="2017-06-14T10:29:00Z">
        <w:r w:rsidRPr="008D136B">
          <w:rPr>
            <w:rFonts w:hint="eastAsia"/>
            <w:lang w:eastAsia="zh-CN"/>
          </w:rPr>
          <w:lastRenderedPageBreak/>
          <w:t>用</w:t>
        </w:r>
        <w:r w:rsidRPr="008D136B">
          <w:rPr>
            <w:rFonts w:hint="eastAsia"/>
            <w:lang w:eastAsia="zh-CN"/>
          </w:rPr>
          <w:t>mql</w:t>
        </w:r>
        <w:r w:rsidRPr="008D136B">
          <w:rPr>
            <w:rFonts w:hint="eastAsia"/>
            <w:lang w:eastAsia="zh-CN"/>
          </w:rPr>
          <w:t>执行后处理脚本</w:t>
        </w:r>
      </w:ins>
    </w:p>
    <w:p w:rsidR="007A475A" w:rsidRDefault="005840C6">
      <w:pPr>
        <w:pStyle w:val="a"/>
        <w:widowControl w:val="0"/>
        <w:numPr>
          <w:ilvl w:val="0"/>
          <w:numId w:val="62"/>
        </w:numPr>
        <w:spacing w:after="0" w:line="240" w:lineRule="auto"/>
        <w:ind w:left="851" w:hanging="282"/>
        <w:rPr>
          <w:ins w:id="470" w:author="Charles guo" w:date="2017-06-14T11:29:00Z"/>
        </w:rPr>
        <w:pPrChange w:id="471" w:author="Charles guo" w:date="2017-06-14T11:29:00Z">
          <w:pPr>
            <w:ind w:firstLine="360"/>
          </w:pPr>
        </w:pPrChange>
      </w:pPr>
      <w:ins w:id="472" w:author="Charles guo" w:date="2017-06-14T10:29:00Z">
        <w:r w:rsidRPr="00DA1F2A">
          <w:rPr>
            <w:rFonts w:hint="eastAsia"/>
          </w:rPr>
          <w:t>如果是第一次部署或</w:t>
        </w:r>
        <w:r w:rsidRPr="00DA1F2A">
          <w:t>&lt;SVN</w:t>
        </w:r>
        <w:r w:rsidRPr="00DA1F2A">
          <w:t>下载文件夹</w:t>
        </w:r>
        <w:r w:rsidRPr="00DA1F2A">
          <w:t>&gt;</w:t>
        </w:r>
        <w:r w:rsidRPr="006C413B">
          <w:rPr>
            <w:rPrChange w:id="473" w:author="Charles guo" w:date="2017-06-14T10:51:00Z">
              <w:rPr>
                <w:sz w:val="18"/>
                <w:szCs w:val="18"/>
              </w:rPr>
            </w:rPrChange>
          </w:rPr>
          <w:t>\</w:t>
        </w:r>
        <w:r>
          <w:t xml:space="preserve"> </w:t>
        </w:r>
        <w:r w:rsidRPr="00DA1F2A">
          <w:t>schema_custom</w:t>
        </w:r>
        <w:r w:rsidRPr="00DA1F2A">
          <w:rPr>
            <w:rFonts w:hint="eastAsia"/>
          </w:rPr>
          <w:t>\</w:t>
        </w:r>
        <w:r>
          <w:t xml:space="preserve"> </w:t>
        </w:r>
        <w:r w:rsidRPr="002754DA">
          <w:t>preprocessDel</w:t>
        </w:r>
        <w:r w:rsidRPr="00DA1F2A">
          <w:t>.mql</w:t>
        </w:r>
        <w:r w:rsidRPr="00DA1F2A">
          <w:rPr>
            <w:rFonts w:hint="eastAsia"/>
          </w:rPr>
          <w:t>内容有变动，则将文件拷贝到本机（即</w:t>
        </w:r>
        <w:r w:rsidRPr="006C413B">
          <w:rPr>
            <w:lang w:eastAsia="zh-CN"/>
            <w:rPrChange w:id="474" w:author="Charles guo" w:date="2017-06-14T10:51:00Z">
              <w:rPr>
                <w:sz w:val="18"/>
                <w:lang w:eastAsia="zh-CN"/>
              </w:rPr>
            </w:rPrChange>
          </w:rPr>
          <w:t>172.16.1.176</w:t>
        </w:r>
        <w:r w:rsidRPr="006C413B">
          <w:rPr>
            <w:rFonts w:hint="eastAsia"/>
            <w:rPrChange w:id="475" w:author="Charles guo" w:date="2017-06-14T10:51:00Z">
              <w:rPr>
                <w:rFonts w:hint="eastAsia"/>
                <w:sz w:val="18"/>
                <w:szCs w:val="18"/>
              </w:rPr>
            </w:rPrChange>
          </w:rPr>
          <w:t>）的</w:t>
        </w:r>
        <w:r w:rsidRPr="006C413B">
          <w:rPr>
            <w:rPrChange w:id="476" w:author="Charles guo" w:date="2017-06-14T10:51:00Z">
              <w:rPr>
                <w:sz w:val="18"/>
                <w:szCs w:val="18"/>
              </w:rPr>
            </w:rPrChange>
          </w:rPr>
          <w:t>e:\schema_custom</w:t>
        </w:r>
        <w:r w:rsidRPr="006C413B">
          <w:rPr>
            <w:rFonts w:hint="eastAsia"/>
            <w:rPrChange w:id="477" w:author="Charles guo" w:date="2017-06-14T10:51:00Z">
              <w:rPr>
                <w:rFonts w:hint="eastAsia"/>
                <w:sz w:val="18"/>
                <w:szCs w:val="18"/>
              </w:rPr>
            </w:rPrChange>
          </w:rPr>
          <w:t>目录中，并在</w:t>
        </w:r>
        <w:r w:rsidRPr="006C413B">
          <w:rPr>
            <w:rPrChange w:id="478" w:author="Charles guo" w:date="2017-06-14T10:51:00Z">
              <w:rPr>
                <w:sz w:val="18"/>
                <w:szCs w:val="18"/>
              </w:rPr>
            </w:rPrChange>
          </w:rPr>
          <w:t>mql</w:t>
        </w:r>
        <w:r w:rsidRPr="006C413B">
          <w:rPr>
            <w:rFonts w:hint="eastAsia"/>
            <w:rPrChange w:id="479" w:author="Charles guo" w:date="2017-06-14T10:51:00Z">
              <w:rPr>
                <w:rFonts w:hint="eastAsia"/>
                <w:sz w:val="18"/>
                <w:szCs w:val="18"/>
              </w:rPr>
            </w:rPrChange>
          </w:rPr>
          <w:t>中执行下面命令</w:t>
        </w:r>
      </w:ins>
      <w:ins w:id="480" w:author="Charles guo" w:date="2017-06-14T11:29:00Z">
        <w:r w:rsidR="007A475A">
          <w:t>：</w:t>
        </w:r>
      </w:ins>
      <w:ins w:id="481" w:author="Charles guo" w:date="2017-06-14T10:29:00Z">
        <w:r w:rsidRPr="00DA1F2A">
          <w:rPr>
            <w:rFonts w:hint="eastAsia"/>
          </w:rPr>
          <w:t xml:space="preserve">run </w:t>
        </w:r>
        <w:r w:rsidRPr="002754DA">
          <w:t>preprocessDel</w:t>
        </w:r>
        <w:r w:rsidRPr="00DA1F2A">
          <w:rPr>
            <w:rFonts w:hint="eastAsia"/>
          </w:rPr>
          <w:t>.mql;</w:t>
        </w:r>
      </w:ins>
    </w:p>
    <w:p w:rsidR="005840C6" w:rsidRPr="006C413B" w:rsidRDefault="005840C6">
      <w:pPr>
        <w:pStyle w:val="a"/>
        <w:widowControl w:val="0"/>
        <w:numPr>
          <w:ilvl w:val="0"/>
          <w:numId w:val="62"/>
        </w:numPr>
        <w:spacing w:after="0" w:line="240" w:lineRule="auto"/>
        <w:ind w:left="851" w:hanging="282"/>
        <w:rPr>
          <w:ins w:id="482" w:author="Charles guo" w:date="2017-06-14T10:29:00Z"/>
        </w:rPr>
        <w:pPrChange w:id="483" w:author="Charles guo" w:date="2017-06-14T11:29:00Z">
          <w:pPr>
            <w:ind w:firstLine="360"/>
          </w:pPr>
        </w:pPrChange>
      </w:pPr>
      <w:ins w:id="484" w:author="Charles guo" w:date="2017-06-14T10:29:00Z">
        <w:r w:rsidRPr="00F21055">
          <w:rPr>
            <w:rFonts w:hint="eastAsia"/>
          </w:rPr>
          <w:t>如果是第一次部署或</w:t>
        </w:r>
        <w:r>
          <w:t>&lt;SVN</w:t>
        </w:r>
        <w:r>
          <w:t>下载文件夹</w:t>
        </w:r>
        <w:r>
          <w:t>&gt;</w:t>
        </w:r>
        <w:r w:rsidRPr="00AB22A4">
          <w:t>\</w:t>
        </w:r>
        <w:r w:rsidRPr="006C413B">
          <w:t xml:space="preserve"> </w:t>
        </w:r>
        <w:r w:rsidRPr="008D136B">
          <w:t>schema_custom</w:t>
        </w:r>
        <w:r w:rsidRPr="008D136B">
          <w:rPr>
            <w:rFonts w:hint="eastAsia"/>
          </w:rPr>
          <w:t>\</w:t>
        </w:r>
        <w:r w:rsidRPr="006C413B">
          <w:t xml:space="preserve"> schemapost</w:t>
        </w:r>
        <w:r>
          <w:t>.mql</w:t>
        </w:r>
        <w:r w:rsidRPr="00F21055">
          <w:rPr>
            <w:rFonts w:hint="eastAsia"/>
          </w:rPr>
          <w:t>内容有变动，则将文件拷贝到本机（即</w:t>
        </w:r>
        <w:r w:rsidRPr="006C413B">
          <w:rPr>
            <w:rPrChange w:id="485" w:author="Charles guo" w:date="2017-06-14T10:51:00Z">
              <w:rPr>
                <w:sz w:val="18"/>
                <w:lang w:eastAsia="zh-CN"/>
              </w:rPr>
            </w:rPrChange>
          </w:rPr>
          <w:t>172.16.1.176</w:t>
        </w:r>
        <w:r w:rsidRPr="00F21055">
          <w:rPr>
            <w:rFonts w:hint="eastAsia"/>
          </w:rPr>
          <w:t>）的</w:t>
        </w:r>
        <w:r>
          <w:t>e</w:t>
        </w:r>
        <w:r w:rsidRPr="00F21055">
          <w:rPr>
            <w:rFonts w:hint="eastAsia"/>
          </w:rPr>
          <w:t>:\schema_custom</w:t>
        </w:r>
        <w:r w:rsidRPr="00F21055">
          <w:rPr>
            <w:rFonts w:hint="eastAsia"/>
          </w:rPr>
          <w:t>目录中，并在</w:t>
        </w:r>
        <w:r w:rsidRPr="00F21055">
          <w:rPr>
            <w:rFonts w:hint="eastAsia"/>
          </w:rPr>
          <w:t>mql</w:t>
        </w:r>
        <w:r w:rsidRPr="00F21055">
          <w:rPr>
            <w:rFonts w:hint="eastAsia"/>
          </w:rPr>
          <w:t>中执行下面命令</w:t>
        </w:r>
      </w:ins>
      <w:ins w:id="486" w:author="Charles guo" w:date="2017-06-14T11:30:00Z">
        <w:r w:rsidR="007A475A">
          <w:t>：</w:t>
        </w:r>
      </w:ins>
      <w:ins w:id="487" w:author="Charles guo" w:date="2017-06-14T10:29:00Z">
        <w:r w:rsidRPr="006C413B">
          <w:t xml:space="preserve">run </w:t>
        </w:r>
        <w:r w:rsidRPr="00940C7B">
          <w:t>schemapost</w:t>
        </w:r>
        <w:r w:rsidRPr="006C413B">
          <w:t>.mql;</w:t>
        </w:r>
      </w:ins>
    </w:p>
    <w:p w:rsidR="005840C6" w:rsidRPr="003C1F1B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88" w:author="Charles guo" w:date="2017-06-14T10:29:00Z"/>
          <w:b/>
          <w:sz w:val="24"/>
          <w:szCs w:val="24"/>
          <w:lang w:eastAsia="zh-CN"/>
        </w:rPr>
        <w:pPrChange w:id="489" w:author="Charles guo" w:date="2017-06-14T10:54:00Z">
          <w:pPr>
            <w:ind w:firstLine="420"/>
          </w:pPr>
        </w:pPrChange>
      </w:pPr>
      <w:ins w:id="490" w:author="Charles guo" w:date="2017-06-14T10:29:00Z">
        <w:r w:rsidRPr="00F21055">
          <w:rPr>
            <w:rFonts w:hint="eastAsia"/>
            <w:lang w:eastAsia="zh-CN"/>
          </w:rPr>
          <w:t>启动</w:t>
        </w:r>
        <w:r w:rsidRPr="00F21055">
          <w:rPr>
            <w:rFonts w:hint="eastAsia"/>
            <w:lang w:eastAsia="zh-CN"/>
          </w:rPr>
          <w:t>enovia</w:t>
        </w:r>
        <w:r w:rsidRPr="00F21055">
          <w:rPr>
            <w:rFonts w:hint="eastAsia"/>
            <w:lang w:eastAsia="zh-CN"/>
          </w:rPr>
          <w:t>服务的进程</w:t>
        </w:r>
      </w:ins>
    </w:p>
    <w:p w:rsidR="005840C6" w:rsidRDefault="005840C6">
      <w:pPr>
        <w:widowControl w:val="0"/>
        <w:numPr>
          <w:ilvl w:val="0"/>
          <w:numId w:val="55"/>
        </w:numPr>
        <w:spacing w:after="0" w:line="240" w:lineRule="auto"/>
        <w:ind w:leftChars="270" w:left="567" w:firstLineChars="1" w:firstLine="2"/>
        <w:rPr>
          <w:ins w:id="491" w:author="Charles guo" w:date="2017-06-14T11:15:00Z"/>
          <w:lang w:eastAsia="zh-CN"/>
        </w:rPr>
        <w:pPrChange w:id="492" w:author="Charles guo" w:date="2017-06-14T10:54:00Z">
          <w:pPr>
            <w:pStyle w:val="3"/>
            <w:numPr>
              <w:ilvl w:val="2"/>
              <w:numId w:val="22"/>
            </w:numPr>
            <w:ind w:left="709" w:hanging="709"/>
          </w:pPr>
        </w:pPrChange>
      </w:pPr>
      <w:ins w:id="493" w:author="Charles guo" w:date="2017-06-14T10:29:00Z">
        <w:r w:rsidRPr="00BF28F9">
          <w:rPr>
            <w:rFonts w:hint="eastAsia"/>
            <w:lang w:eastAsia="zh-CN"/>
          </w:rPr>
          <w:t>如果导入的</w:t>
        </w:r>
        <w:r w:rsidRPr="00BF28F9">
          <w:rPr>
            <w:rFonts w:hint="eastAsia"/>
            <w:lang w:eastAsia="zh-CN"/>
          </w:rPr>
          <w:t>schema</w:t>
        </w:r>
        <w:r w:rsidRPr="00BF28F9">
          <w:rPr>
            <w:rFonts w:hint="eastAsia"/>
            <w:lang w:eastAsia="zh-CN"/>
          </w:rPr>
          <w:t>中有</w:t>
        </w:r>
        <w:r w:rsidRPr="00BF28F9">
          <w:rPr>
            <w:rFonts w:hint="eastAsia"/>
            <w:lang w:eastAsia="zh-CN"/>
          </w:rPr>
          <w:t>trigger</w:t>
        </w:r>
        <w:r w:rsidRPr="00BF28F9">
          <w:rPr>
            <w:rFonts w:hint="eastAsia"/>
            <w:lang w:eastAsia="zh-CN"/>
          </w:rPr>
          <w:t>的变动，请在</w:t>
        </w:r>
        <w:r w:rsidRPr="00BF28F9">
          <w:rPr>
            <w:rFonts w:hint="eastAsia"/>
            <w:lang w:eastAsia="zh-CN"/>
          </w:rPr>
          <w:t>enovia</w:t>
        </w:r>
        <w:r w:rsidRPr="00BF28F9">
          <w:rPr>
            <w:rFonts w:hint="eastAsia"/>
            <w:lang w:eastAsia="zh-CN"/>
          </w:rPr>
          <w:t>系统启动后，使用管理员账号从页面上登陆</w:t>
        </w:r>
        <w:r w:rsidRPr="00BF28F9">
          <w:rPr>
            <w:rFonts w:hint="eastAsia"/>
            <w:lang w:eastAsia="zh-CN"/>
          </w:rPr>
          <w:t>enovia</w:t>
        </w:r>
        <w:r w:rsidRPr="00BF28F9">
          <w:rPr>
            <w:rFonts w:hint="eastAsia"/>
            <w:lang w:eastAsia="zh-CN"/>
          </w:rPr>
          <w:t>系统后，点击执行菜单项中的</w:t>
        </w:r>
        <w:r>
          <w:rPr>
            <w:lang w:eastAsia="zh-CN"/>
          </w:rPr>
          <w:t>“</w:t>
        </w:r>
        <w:r>
          <w:rPr>
            <w:lang w:eastAsia="zh-CN"/>
          </w:rPr>
          <w:t>重新加载调整缓存</w:t>
        </w:r>
        <w:r>
          <w:rPr>
            <w:lang w:eastAsia="zh-CN"/>
          </w:rPr>
          <w:t>”</w:t>
        </w:r>
        <w:r w:rsidRPr="00BF28F9">
          <w:rPr>
            <w:rFonts w:hint="eastAsia"/>
            <w:lang w:eastAsia="zh-CN"/>
          </w:rPr>
          <w:t>菜单命令，我们的</w:t>
        </w:r>
        <w:r w:rsidRPr="00BF28F9">
          <w:rPr>
            <w:rFonts w:hint="eastAsia"/>
            <w:lang w:eastAsia="zh-CN"/>
          </w:rPr>
          <w:t>enovia</w:t>
        </w:r>
        <w:r w:rsidRPr="00BF28F9">
          <w:rPr>
            <w:rFonts w:hint="eastAsia"/>
            <w:lang w:eastAsia="zh-CN"/>
          </w:rPr>
          <w:t>系统有</w:t>
        </w:r>
        <w:r>
          <w:rPr>
            <w:lang w:eastAsia="zh-CN"/>
          </w:rPr>
          <w:t>4</w:t>
        </w:r>
        <w:r w:rsidRPr="00BF28F9">
          <w:rPr>
            <w:rFonts w:hint="eastAsia"/>
            <w:lang w:eastAsia="zh-CN"/>
          </w:rPr>
          <w:t>个</w:t>
        </w:r>
        <w:r w:rsidRPr="00BF28F9">
          <w:rPr>
            <w:rFonts w:hint="eastAsia"/>
            <w:lang w:eastAsia="zh-CN"/>
          </w:rPr>
          <w:t>tom</w:t>
        </w:r>
        <w:r>
          <w:rPr>
            <w:lang w:eastAsia="zh-CN"/>
          </w:rPr>
          <w:t>ee</w:t>
        </w:r>
        <w:r w:rsidRPr="00BF28F9">
          <w:rPr>
            <w:rFonts w:hint="eastAsia"/>
            <w:lang w:eastAsia="zh-CN"/>
          </w:rPr>
          <w:t>进程，需要分别在页面</w:t>
        </w:r>
        <w:r w:rsidRPr="00BF28F9">
          <w:rPr>
            <w:rFonts w:hint="eastAsia"/>
            <w:lang w:eastAsia="zh-CN"/>
          </w:rPr>
          <w:t>url</w:t>
        </w:r>
        <w:r w:rsidRPr="00BF28F9">
          <w:rPr>
            <w:rFonts w:hint="eastAsia"/>
            <w:lang w:eastAsia="zh-CN"/>
          </w:rPr>
          <w:t>中加入端口号</w:t>
        </w:r>
        <w:r w:rsidRPr="00BF28F9">
          <w:rPr>
            <w:rFonts w:hint="eastAsia"/>
            <w:lang w:eastAsia="zh-CN"/>
          </w:rPr>
          <w:t>8080,8081</w:t>
        </w:r>
        <w:r>
          <w:rPr>
            <w:lang w:eastAsia="zh-CN"/>
          </w:rPr>
          <w:t>,9080,9081</w:t>
        </w:r>
        <w:r w:rsidRPr="00BF28F9">
          <w:rPr>
            <w:rFonts w:hint="eastAsia"/>
            <w:lang w:eastAsia="zh-CN"/>
          </w:rPr>
          <w:t>来重复</w:t>
        </w:r>
        <w:r>
          <w:rPr>
            <w:lang w:eastAsia="zh-CN"/>
          </w:rPr>
          <w:t>4</w:t>
        </w:r>
        <w:r w:rsidRPr="00BF28F9">
          <w:rPr>
            <w:rFonts w:hint="eastAsia"/>
            <w:lang w:eastAsia="zh-CN"/>
          </w:rPr>
          <w:t>次上面所述的</w:t>
        </w:r>
        <w:r>
          <w:rPr>
            <w:lang w:eastAsia="zh-CN"/>
          </w:rPr>
          <w:t>“</w:t>
        </w:r>
        <w:r>
          <w:rPr>
            <w:lang w:eastAsia="zh-CN"/>
          </w:rPr>
          <w:t>重新加载调整缓存</w:t>
        </w:r>
        <w:r>
          <w:rPr>
            <w:lang w:eastAsia="zh-CN"/>
          </w:rPr>
          <w:t>”</w:t>
        </w:r>
        <w:r w:rsidRPr="00BF28F9">
          <w:rPr>
            <w:rFonts w:hint="eastAsia"/>
            <w:lang w:eastAsia="zh-CN"/>
          </w:rPr>
          <w:t>动作</w:t>
        </w:r>
      </w:ins>
    </w:p>
    <w:p w:rsidR="00F938EB" w:rsidDel="005840C6" w:rsidRDefault="005840C6" w:rsidP="007E3A0C">
      <w:pPr>
        <w:pStyle w:val="2"/>
        <w:ind w:left="119" w:hanging="119"/>
        <w:rPr>
          <w:del w:id="494" w:author="Charles guo" w:date="2017-06-14T10:29:00Z"/>
        </w:rPr>
        <w:pPrChange w:id="495" w:author="Charles guo" w:date="2017-06-14T14:12:00Z">
          <w:pPr>
            <w:pStyle w:val="a"/>
            <w:numPr>
              <w:numId w:val="8"/>
            </w:numPr>
            <w:spacing w:after="0" w:line="240" w:lineRule="auto"/>
            <w:ind w:left="840" w:firstLine="360"/>
          </w:pPr>
        </w:pPrChange>
      </w:pPr>
      <w:del w:id="496" w:author="Charles guo" w:date="2017-06-14T10:29:00Z">
        <w:r w:rsidRPr="005840C6" w:rsidDel="005840C6">
          <w:rPr>
            <w:rFonts w:hint="eastAsia"/>
          </w:rPr>
          <w:delText>部署非</w:delText>
        </w:r>
        <w:r w:rsidRPr="005840C6" w:rsidDel="005840C6">
          <w:rPr>
            <w:rFonts w:hint="eastAsia"/>
          </w:rPr>
          <w:delText>schema</w:delText>
        </w:r>
        <w:r w:rsidRPr="005840C6" w:rsidDel="005840C6">
          <w:rPr>
            <w:rFonts w:hint="eastAsia"/>
          </w:rPr>
          <w:delText>的客户化代码</w:delText>
        </w:r>
        <w:r w:rsidR="00AB22A4" w:rsidDel="005840C6">
          <w:rPr>
            <w:rFonts w:hint="eastAsia"/>
          </w:rPr>
          <w:delText>远程</w:delText>
        </w:r>
        <w:r w:rsidR="00F938EB" w:rsidRPr="00AB22A4" w:rsidDel="005840C6">
          <w:rPr>
            <w:rFonts w:hint="eastAsia"/>
          </w:rPr>
          <w:delText>连接</w:delText>
        </w:r>
      </w:del>
      <w:del w:id="497" w:author="Charles guo" w:date="2017-06-14T08:53:00Z">
        <w:r w:rsidR="00F938EB" w:rsidRPr="00AB22A4" w:rsidDel="004832D0">
          <w:rPr>
            <w:rFonts w:hint="eastAsia"/>
          </w:rPr>
          <w:delText>192.168.</w:delText>
        </w:r>
        <w:r w:rsidR="00AB22A4" w:rsidDel="004832D0">
          <w:delText>80</w:delText>
        </w:r>
        <w:r w:rsidR="00F938EB" w:rsidRPr="00AB22A4" w:rsidDel="004832D0">
          <w:rPr>
            <w:rFonts w:hint="eastAsia"/>
          </w:rPr>
          <w:delText>.</w:delText>
        </w:r>
        <w:r w:rsidR="00AB22A4" w:rsidDel="004832D0">
          <w:delText>12</w:delText>
        </w:r>
      </w:del>
      <w:del w:id="498" w:author="Charles guo" w:date="2017-06-14T10:29:00Z">
        <w:r w:rsidR="00F938EB" w:rsidRPr="00AB22A4" w:rsidDel="005840C6">
          <w:rPr>
            <w:rFonts w:hint="eastAsia"/>
          </w:rPr>
          <w:delText>，并用</w:delText>
        </w:r>
        <w:r w:rsidR="00AB22A4" w:rsidDel="005840C6">
          <w:rPr>
            <w:rFonts w:hint="eastAsia"/>
          </w:rPr>
          <w:delText>administrator</w:delText>
        </w:r>
        <w:r w:rsidR="00F938EB" w:rsidRPr="00AB22A4" w:rsidDel="005840C6">
          <w:rPr>
            <w:rFonts w:hint="eastAsia"/>
          </w:rPr>
          <w:delText>用户登陆</w:delText>
        </w:r>
        <w:bookmarkStart w:id="499" w:name="_Toc485203845"/>
        <w:bookmarkStart w:id="500" w:name="_Toc485204108"/>
        <w:bookmarkStart w:id="501" w:name="_Toc485204299"/>
        <w:bookmarkStart w:id="502" w:name="_Toc485209128"/>
        <w:bookmarkStart w:id="503" w:name="_Toc485215390"/>
        <w:bookmarkEnd w:id="499"/>
        <w:bookmarkEnd w:id="500"/>
        <w:bookmarkEnd w:id="501"/>
        <w:bookmarkEnd w:id="502"/>
        <w:bookmarkEnd w:id="503"/>
      </w:del>
    </w:p>
    <w:p w:rsidR="00F966C9" w:rsidRPr="00AB22A4" w:rsidDel="00FE7E1D" w:rsidRDefault="00F966C9" w:rsidP="007E3A0C">
      <w:pPr>
        <w:pStyle w:val="2"/>
        <w:ind w:left="119" w:hanging="119"/>
        <w:rPr>
          <w:del w:id="504" w:author="Charles guo" w:date="2017-06-14T10:08:00Z"/>
        </w:rPr>
        <w:pPrChange w:id="505" w:author="Charles guo" w:date="2017-06-14T14:12:00Z">
          <w:pPr>
            <w:pStyle w:val="a"/>
            <w:numPr>
              <w:numId w:val="8"/>
            </w:numPr>
            <w:spacing w:after="0" w:line="240" w:lineRule="auto"/>
            <w:ind w:left="840" w:firstLine="360"/>
          </w:pPr>
        </w:pPrChange>
      </w:pPr>
      <w:del w:id="506" w:author="Charles guo" w:date="2017-06-14T10:29:00Z">
        <w:r w:rsidRPr="00FE7E1D" w:rsidDel="005840C6">
          <w:rPr>
            <w:rFonts w:hint="eastAsia"/>
            <w:rPrChange w:id="507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拷贝</w:delText>
        </w:r>
        <w:r w:rsidRPr="00FE7E1D" w:rsidDel="005840C6">
          <w:rPr>
            <w:rPrChange w:id="508" w:author="Charles guo" w:date="2017-06-14T10:08:00Z">
              <w:rPr>
                <w:sz w:val="18"/>
                <w:szCs w:val="18"/>
              </w:rPr>
            </w:rPrChange>
          </w:rPr>
          <w:delText>&lt;SVN</w:delText>
        </w:r>
        <w:r w:rsidRPr="00FE7E1D" w:rsidDel="005840C6">
          <w:rPr>
            <w:rFonts w:hint="eastAsia"/>
            <w:rPrChange w:id="509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下载文件夹</w:delText>
        </w:r>
        <w:r w:rsidRPr="00FE7E1D" w:rsidDel="005840C6">
          <w:rPr>
            <w:rPrChange w:id="510" w:author="Charles guo" w:date="2017-06-14T10:08:00Z">
              <w:rPr>
                <w:sz w:val="18"/>
                <w:szCs w:val="18"/>
              </w:rPr>
            </w:rPrChange>
          </w:rPr>
          <w:delText>&gt;\enovia_custom</w:delText>
        </w:r>
        <w:r w:rsidRPr="00FE7E1D" w:rsidDel="005840C6">
          <w:rPr>
            <w:rFonts w:hint="eastAsia"/>
            <w:rPrChange w:id="511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的内容覆盖到</w:delText>
        </w:r>
      </w:del>
      <w:del w:id="512" w:author="Charles guo" w:date="2017-06-14T08:54:00Z">
        <w:r w:rsidRPr="00FE7E1D" w:rsidDel="00871852">
          <w:rPr>
            <w:rPrChange w:id="513" w:author="Charles guo" w:date="2017-06-14T10:08:00Z">
              <w:rPr>
                <w:sz w:val="18"/>
                <w:szCs w:val="18"/>
              </w:rPr>
            </w:rPrChange>
          </w:rPr>
          <w:delText>192.168.80.12</w:delText>
        </w:r>
      </w:del>
      <w:del w:id="514" w:author="Charles guo" w:date="2017-06-14T10:29:00Z">
        <w:r w:rsidRPr="00FE7E1D" w:rsidDel="005840C6">
          <w:rPr>
            <w:rFonts w:hint="eastAsia"/>
            <w:rPrChange w:id="515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的</w:delText>
        </w:r>
      </w:del>
      <w:del w:id="516" w:author="Charles guo" w:date="2017-06-14T08:54:00Z">
        <w:r w:rsidRPr="00FE7E1D" w:rsidDel="00871852">
          <w:rPr>
            <w:rPrChange w:id="517" w:author="Charles guo" w:date="2017-06-14T10:08:00Z">
              <w:rPr>
                <w:sz w:val="18"/>
                <w:szCs w:val="18"/>
              </w:rPr>
            </w:rPrChange>
          </w:rPr>
          <w:delText>&lt;</w:delText>
        </w:r>
        <w:r w:rsidRPr="00FE7E1D" w:rsidDel="00871852">
          <w:rPr>
            <w:rFonts w:hint="eastAsia"/>
            <w:rPrChange w:id="518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部署文件夹</w:delText>
        </w:r>
        <w:r w:rsidRPr="00FE7E1D" w:rsidDel="00871852">
          <w:rPr>
            <w:rPrChange w:id="519" w:author="Charles guo" w:date="2017-06-14T10:08:00Z">
              <w:rPr>
                <w:sz w:val="18"/>
                <w:szCs w:val="18"/>
              </w:rPr>
            </w:rPrChange>
          </w:rPr>
          <w:delText>&gt;</w:delText>
        </w:r>
      </w:del>
      <w:del w:id="520" w:author="Charles guo" w:date="2017-06-14T10:29:00Z">
        <w:r w:rsidRPr="00FE7E1D" w:rsidDel="005840C6">
          <w:rPr>
            <w:rPrChange w:id="521" w:author="Charles guo" w:date="2017-06-14T10:08:00Z">
              <w:rPr>
                <w:sz w:val="18"/>
                <w:szCs w:val="18"/>
              </w:rPr>
            </w:rPrChange>
          </w:rPr>
          <w:delText>\enovia</w:delText>
        </w:r>
      </w:del>
      <w:del w:id="522" w:author="Charles guo" w:date="2017-06-14T08:55:00Z">
        <w:r w:rsidRPr="00FE7E1D" w:rsidDel="005A35FC">
          <w:rPr>
            <w:rFonts w:hint="eastAsia"/>
            <w:rPrChange w:id="523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和</w:delText>
        </w:r>
        <w:r w:rsidRPr="00FE7E1D" w:rsidDel="005A35FC">
          <w:rPr>
            <w:rPrChange w:id="524" w:author="Charles guo" w:date="2017-06-14T10:08:00Z">
              <w:rPr>
                <w:sz w:val="18"/>
                <w:szCs w:val="18"/>
              </w:rPr>
            </w:rPrChange>
          </w:rPr>
          <w:delText>&lt;</w:delText>
        </w:r>
        <w:r w:rsidRPr="00FE7E1D" w:rsidDel="005A35FC">
          <w:rPr>
            <w:rFonts w:hint="eastAsia"/>
            <w:rPrChange w:id="525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部署文件夹</w:delText>
        </w:r>
        <w:r w:rsidRPr="00FE7E1D" w:rsidDel="005A35FC">
          <w:rPr>
            <w:rPrChange w:id="526" w:author="Charles guo" w:date="2017-06-14T10:08:00Z">
              <w:rPr>
                <w:sz w:val="18"/>
                <w:szCs w:val="18"/>
              </w:rPr>
            </w:rPrChange>
          </w:rPr>
          <w:delText>&gt;\enovia</w:delText>
        </w:r>
        <w:r w:rsidRPr="00FE7E1D" w:rsidDel="005A35FC">
          <w:rPr>
            <w:rFonts w:hint="eastAsia"/>
            <w:rPrChange w:id="527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中</w:delText>
        </w:r>
      </w:del>
      <w:bookmarkStart w:id="528" w:name="_Toc485203846"/>
      <w:bookmarkStart w:id="529" w:name="_Toc485204109"/>
      <w:bookmarkStart w:id="530" w:name="_Toc485204300"/>
      <w:bookmarkStart w:id="531" w:name="_Toc485209129"/>
      <w:bookmarkStart w:id="532" w:name="_Toc485215391"/>
      <w:bookmarkEnd w:id="528"/>
      <w:bookmarkEnd w:id="529"/>
      <w:bookmarkEnd w:id="530"/>
      <w:bookmarkEnd w:id="531"/>
      <w:bookmarkEnd w:id="532"/>
    </w:p>
    <w:p w:rsidR="00F938EB" w:rsidRPr="00DA1F2A" w:rsidDel="00B02F3E" w:rsidRDefault="00F938EB" w:rsidP="007E3A0C">
      <w:pPr>
        <w:pStyle w:val="2"/>
        <w:ind w:left="119" w:hanging="119"/>
        <w:rPr>
          <w:del w:id="533" w:author="Charles guo" w:date="2017-06-14T08:57:00Z"/>
        </w:rPr>
        <w:pPrChange w:id="534" w:author="Charles guo" w:date="2017-06-14T14:12:00Z">
          <w:pPr>
            <w:pStyle w:val="a"/>
            <w:numPr>
              <w:numId w:val="8"/>
            </w:numPr>
            <w:spacing w:after="0" w:line="240" w:lineRule="auto"/>
            <w:ind w:left="840"/>
          </w:pPr>
        </w:pPrChange>
      </w:pPr>
      <w:del w:id="535" w:author="Charles guo" w:date="2017-06-14T08:57:00Z">
        <w:r w:rsidRPr="00FE7E1D" w:rsidDel="00B02F3E">
          <w:rPr>
            <w:rFonts w:hint="eastAsia"/>
            <w:rPrChange w:id="536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拷贝</w:delText>
        </w:r>
        <w:r w:rsidR="00AB22A4" w:rsidRPr="00FE7E1D" w:rsidDel="00B02F3E">
          <w:rPr>
            <w:rPrChange w:id="537" w:author="Charles guo" w:date="2017-06-14T10:08:00Z">
              <w:rPr>
                <w:sz w:val="18"/>
                <w:szCs w:val="18"/>
              </w:rPr>
            </w:rPrChange>
          </w:rPr>
          <w:delText>&lt;SVN</w:delText>
        </w:r>
        <w:r w:rsidR="00AB22A4" w:rsidRPr="00FE7E1D" w:rsidDel="00B02F3E">
          <w:rPr>
            <w:rFonts w:hint="eastAsia"/>
            <w:rPrChange w:id="538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下载文件夹</w:delText>
        </w:r>
        <w:r w:rsidR="00AB22A4" w:rsidRPr="00FE7E1D" w:rsidDel="00B02F3E">
          <w:rPr>
            <w:rPrChange w:id="539" w:author="Charles guo" w:date="2017-06-14T10:08:00Z">
              <w:rPr>
                <w:sz w:val="18"/>
                <w:szCs w:val="18"/>
              </w:rPr>
            </w:rPrChange>
          </w:rPr>
          <w:delText>&gt;</w:delText>
        </w:r>
        <w:r w:rsidRPr="00FE7E1D" w:rsidDel="00B02F3E">
          <w:rPr>
            <w:rPrChange w:id="540" w:author="Charles guo" w:date="2017-06-14T10:08:00Z">
              <w:rPr>
                <w:sz w:val="18"/>
                <w:szCs w:val="18"/>
              </w:rPr>
            </w:rPrChange>
          </w:rPr>
          <w:delText>\enovia_custom</w:delText>
        </w:r>
        <w:r w:rsidRPr="00FE7E1D" w:rsidDel="00B02F3E">
          <w:rPr>
            <w:rFonts w:hint="eastAsia"/>
            <w:rPrChange w:id="541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的内容覆盖到</w:delText>
        </w:r>
        <w:r w:rsidRPr="00FE7E1D" w:rsidDel="00B02F3E">
          <w:rPr>
            <w:rPrChange w:id="542" w:author="Charles guo" w:date="2017-06-14T10:08:00Z">
              <w:rPr>
                <w:sz w:val="18"/>
                <w:szCs w:val="18"/>
              </w:rPr>
            </w:rPrChange>
          </w:rPr>
          <w:delText>192.168.</w:delText>
        </w:r>
        <w:r w:rsidR="00AB22A4" w:rsidRPr="00FE7E1D" w:rsidDel="00B02F3E">
          <w:rPr>
            <w:rPrChange w:id="543" w:author="Charles guo" w:date="2017-06-14T10:08:00Z">
              <w:rPr>
                <w:sz w:val="18"/>
                <w:szCs w:val="18"/>
              </w:rPr>
            </w:rPrChange>
          </w:rPr>
          <w:delText>80</w:delText>
        </w:r>
        <w:r w:rsidRPr="00FE7E1D" w:rsidDel="00B02F3E">
          <w:rPr>
            <w:rPrChange w:id="544" w:author="Charles guo" w:date="2017-06-14T10:08:00Z">
              <w:rPr>
                <w:sz w:val="18"/>
                <w:szCs w:val="18"/>
              </w:rPr>
            </w:rPrChange>
          </w:rPr>
          <w:delText>.</w:delText>
        </w:r>
        <w:r w:rsidR="00AB22A4" w:rsidRPr="00FE7E1D" w:rsidDel="00B02F3E">
          <w:rPr>
            <w:rPrChange w:id="545" w:author="Charles guo" w:date="2017-06-14T10:08:00Z">
              <w:rPr>
                <w:sz w:val="18"/>
                <w:szCs w:val="18"/>
              </w:rPr>
            </w:rPrChange>
          </w:rPr>
          <w:delText>12</w:delText>
        </w:r>
        <w:r w:rsidRPr="00FE7E1D" w:rsidDel="00B02F3E">
          <w:rPr>
            <w:rFonts w:hint="eastAsia"/>
            <w:rPrChange w:id="546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的</w:delText>
        </w:r>
        <w:r w:rsidR="00321886" w:rsidRPr="00FE7E1D" w:rsidDel="00B02F3E">
          <w:rPr>
            <w:rPrChange w:id="547" w:author="Charles guo" w:date="2017-06-14T10:08:00Z">
              <w:rPr>
                <w:sz w:val="18"/>
                <w:szCs w:val="18"/>
              </w:rPr>
            </w:rPrChange>
          </w:rPr>
          <w:delText>&lt;</w:delText>
        </w:r>
        <w:r w:rsidR="00321886" w:rsidRPr="00FE7E1D" w:rsidDel="00B02F3E">
          <w:rPr>
            <w:rFonts w:hint="eastAsia"/>
            <w:rPrChange w:id="548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部署文件夹</w:delText>
        </w:r>
        <w:r w:rsidR="00321886" w:rsidRPr="00FE7E1D" w:rsidDel="00B02F3E">
          <w:rPr>
            <w:rPrChange w:id="549" w:author="Charles guo" w:date="2017-06-14T10:08:00Z">
              <w:rPr>
                <w:sz w:val="18"/>
                <w:szCs w:val="18"/>
              </w:rPr>
            </w:rPrChange>
          </w:rPr>
          <w:delText>&gt;\</w:delText>
        </w:r>
        <w:r w:rsidRPr="00FE7E1D" w:rsidDel="00B02F3E">
          <w:rPr>
            <w:rPrChange w:id="550" w:author="Charles guo" w:date="2017-06-14T10:08:00Z">
              <w:rPr>
                <w:sz w:val="18"/>
                <w:szCs w:val="18"/>
              </w:rPr>
            </w:rPrChange>
          </w:rPr>
          <w:delText>enovia</w:delText>
        </w:r>
        <w:r w:rsidRPr="00FE7E1D" w:rsidDel="00B02F3E">
          <w:rPr>
            <w:rFonts w:hint="eastAsia"/>
            <w:rPrChange w:id="551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和</w:delText>
        </w:r>
        <w:r w:rsidR="00321886" w:rsidRPr="00FE7E1D" w:rsidDel="00B02F3E">
          <w:rPr>
            <w:rPrChange w:id="552" w:author="Charles guo" w:date="2017-06-14T10:08:00Z">
              <w:rPr>
                <w:sz w:val="18"/>
                <w:szCs w:val="18"/>
              </w:rPr>
            </w:rPrChange>
          </w:rPr>
          <w:delText>&lt;</w:delText>
        </w:r>
        <w:r w:rsidR="00321886" w:rsidRPr="00FE7E1D" w:rsidDel="00B02F3E">
          <w:rPr>
            <w:rFonts w:hint="eastAsia"/>
            <w:rPrChange w:id="553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部署文件夹</w:delText>
        </w:r>
        <w:r w:rsidR="00321886" w:rsidRPr="00FE7E1D" w:rsidDel="00B02F3E">
          <w:rPr>
            <w:rPrChange w:id="554" w:author="Charles guo" w:date="2017-06-14T10:08:00Z">
              <w:rPr>
                <w:sz w:val="18"/>
                <w:szCs w:val="18"/>
              </w:rPr>
            </w:rPrChange>
          </w:rPr>
          <w:delText>&gt;\</w:delText>
        </w:r>
        <w:r w:rsidRPr="00FE7E1D" w:rsidDel="00B02F3E">
          <w:rPr>
            <w:rPrChange w:id="555" w:author="Charles guo" w:date="2017-06-14T10:08:00Z">
              <w:rPr>
                <w:sz w:val="18"/>
                <w:szCs w:val="18"/>
              </w:rPr>
            </w:rPrChange>
          </w:rPr>
          <w:delText>enovia-schedule</w:delText>
        </w:r>
        <w:r w:rsidRPr="00FE7E1D" w:rsidDel="00B02F3E">
          <w:rPr>
            <w:rFonts w:hint="eastAsia"/>
            <w:rPrChange w:id="556" w:author="Charles guo" w:date="2017-06-14T10:08:00Z">
              <w:rPr>
                <w:rFonts w:hint="eastAsia"/>
                <w:sz w:val="18"/>
                <w:szCs w:val="18"/>
              </w:rPr>
            </w:rPrChange>
          </w:rPr>
          <w:delText>中</w:delText>
        </w:r>
        <w:bookmarkStart w:id="557" w:name="_Toc485203847"/>
        <w:bookmarkStart w:id="558" w:name="_Toc485204110"/>
        <w:bookmarkStart w:id="559" w:name="_Toc485204301"/>
        <w:bookmarkStart w:id="560" w:name="_Toc485209130"/>
        <w:bookmarkStart w:id="561" w:name="_Toc485215392"/>
        <w:bookmarkEnd w:id="557"/>
        <w:bookmarkEnd w:id="558"/>
        <w:bookmarkEnd w:id="559"/>
        <w:bookmarkEnd w:id="560"/>
        <w:bookmarkEnd w:id="561"/>
      </w:del>
    </w:p>
    <w:p w:rsidR="00F938EB" w:rsidRPr="008D136B" w:rsidDel="005840C6" w:rsidRDefault="00F938EB" w:rsidP="007E3A0C">
      <w:pPr>
        <w:pStyle w:val="2"/>
        <w:ind w:left="119" w:hanging="119"/>
        <w:rPr>
          <w:del w:id="562" w:author="Charles guo" w:date="2017-06-14T10:29:00Z"/>
        </w:rPr>
        <w:pPrChange w:id="563" w:author="Charles guo" w:date="2017-06-14T14:12:00Z">
          <w:pPr>
            <w:pStyle w:val="a"/>
            <w:numPr>
              <w:numId w:val="1"/>
            </w:numPr>
            <w:spacing w:after="0" w:line="240" w:lineRule="auto"/>
            <w:ind w:left="840" w:firstLine="360"/>
          </w:pPr>
        </w:pPrChange>
      </w:pPr>
      <w:del w:id="564" w:author="Charles guo" w:date="2017-06-14T10:29:00Z">
        <w:r w:rsidRPr="008D136B" w:rsidDel="005840C6">
          <w:rPr>
            <w:rFonts w:hint="eastAsia"/>
          </w:rPr>
          <w:delText>如果</w:delText>
        </w:r>
        <w:r w:rsidRPr="008D136B" w:rsidDel="005840C6">
          <w:rPr>
            <w:rFonts w:hint="eastAsia"/>
          </w:rPr>
          <w:delText>enovia_custom\WEB-INF\</w:delText>
        </w:r>
        <w:r w:rsidDel="005840C6">
          <w:delText xml:space="preserve"> </w:delText>
        </w:r>
        <w:r w:rsidR="00321886" w:rsidRPr="008D136B" w:rsidDel="005840C6">
          <w:delText>web</w:delText>
        </w:r>
        <w:r w:rsidRPr="008D136B" w:rsidDel="005840C6">
          <w:delText xml:space="preserve"> application.xml</w:delText>
        </w:r>
        <w:r w:rsidRPr="008D136B" w:rsidDel="005840C6">
          <w:rPr>
            <w:rFonts w:hint="eastAsia"/>
          </w:rPr>
          <w:delText>中内容有变更，则删除原有</w:delText>
        </w:r>
        <w:r w:rsidR="00321886" w:rsidRPr="008D136B" w:rsidDel="005840C6">
          <w:delText>&lt;</w:delText>
        </w:r>
        <w:r w:rsidR="00321886" w:rsidRPr="008D136B" w:rsidDel="005840C6">
          <w:delText>部署文件夹</w:delText>
        </w:r>
        <w:r w:rsidR="00321886" w:rsidRPr="008D136B" w:rsidDel="005840C6">
          <w:delText>&gt;\</w:delText>
        </w:r>
        <w:r w:rsidRPr="008D136B" w:rsidDel="005840C6">
          <w:rPr>
            <w:rFonts w:hint="eastAsia"/>
          </w:rPr>
          <w:delText>enovia</w:delText>
        </w:r>
        <w:r w:rsidR="00321886" w:rsidRPr="008D136B" w:rsidDel="005840C6">
          <w:rPr>
            <w:rFonts w:hint="eastAsia"/>
          </w:rPr>
          <w:delText>\</w:delText>
        </w:r>
        <w:r w:rsidRPr="008D136B" w:rsidDel="005840C6">
          <w:rPr>
            <w:rFonts w:hint="eastAsia"/>
          </w:rPr>
          <w:delText>WEB-INF</w:delText>
        </w:r>
        <w:r w:rsidR="00321886" w:rsidRPr="008D136B" w:rsidDel="005840C6">
          <w:delText>\</w:delText>
        </w:r>
        <w:r w:rsidRPr="008D136B" w:rsidDel="005840C6">
          <w:rPr>
            <w:rFonts w:hint="eastAsia"/>
          </w:rPr>
          <w:delText>web.xml</w:delText>
        </w:r>
        <w:r w:rsidRPr="008D136B" w:rsidDel="005840C6">
          <w:rPr>
            <w:rFonts w:hint="eastAsia"/>
          </w:rPr>
          <w:delText>，并将该目录下</w:delText>
        </w:r>
        <w:r w:rsidRPr="008D136B" w:rsidDel="005840C6">
          <w:delText>web application.xml</w:delText>
        </w:r>
        <w:r w:rsidRPr="008D136B" w:rsidDel="005840C6">
          <w:rPr>
            <w:rFonts w:hint="eastAsia"/>
          </w:rPr>
          <w:delText>的文件名改为</w:delText>
        </w:r>
        <w:r w:rsidRPr="008D136B" w:rsidDel="005840C6">
          <w:rPr>
            <w:rFonts w:hint="eastAsia"/>
          </w:rPr>
          <w:delText>web.xml</w:delText>
        </w:r>
        <w:bookmarkStart w:id="565" w:name="_Toc485203848"/>
        <w:bookmarkStart w:id="566" w:name="_Toc485204111"/>
        <w:bookmarkStart w:id="567" w:name="_Toc485204302"/>
        <w:bookmarkStart w:id="568" w:name="_Toc485209131"/>
        <w:bookmarkStart w:id="569" w:name="_Toc485215393"/>
        <w:bookmarkEnd w:id="565"/>
        <w:bookmarkEnd w:id="566"/>
        <w:bookmarkEnd w:id="567"/>
        <w:bookmarkEnd w:id="568"/>
        <w:bookmarkEnd w:id="569"/>
      </w:del>
    </w:p>
    <w:p w:rsidR="00F938EB" w:rsidRPr="008D136B" w:rsidDel="005840C6" w:rsidRDefault="00F938EB" w:rsidP="007E3A0C">
      <w:pPr>
        <w:pStyle w:val="2"/>
        <w:ind w:left="119" w:hanging="119"/>
        <w:rPr>
          <w:del w:id="570" w:author="Charles guo" w:date="2017-06-14T10:29:00Z"/>
        </w:rPr>
        <w:pPrChange w:id="571" w:author="Charles guo" w:date="2017-06-14T14:12:00Z">
          <w:pPr>
            <w:pStyle w:val="a"/>
            <w:numPr>
              <w:numId w:val="1"/>
            </w:numPr>
            <w:spacing w:after="0" w:line="240" w:lineRule="auto"/>
            <w:ind w:left="840" w:firstLine="360"/>
          </w:pPr>
        </w:pPrChange>
      </w:pPr>
      <w:del w:id="572" w:author="Charles guo" w:date="2017-06-14T10:29:00Z">
        <w:r w:rsidRPr="008D136B" w:rsidDel="005840C6">
          <w:rPr>
            <w:rFonts w:hint="eastAsia"/>
          </w:rPr>
          <w:delText>如果</w:delText>
        </w:r>
        <w:r w:rsidRPr="008D136B" w:rsidDel="005840C6">
          <w:rPr>
            <w:rFonts w:hint="eastAsia"/>
          </w:rPr>
          <w:delText>enovia_custom\WEB-INF\</w:delText>
        </w:r>
        <w:r w:rsidDel="005840C6">
          <w:delText xml:space="preserve"> </w:delText>
        </w:r>
        <w:r w:rsidRPr="008D136B" w:rsidDel="005840C6">
          <w:delText xml:space="preserve">web </w:delText>
        </w:r>
        <w:r w:rsidRPr="008D136B" w:rsidDel="005840C6">
          <w:rPr>
            <w:rFonts w:hint="eastAsia"/>
          </w:rPr>
          <w:delText>schedule</w:delText>
        </w:r>
        <w:r w:rsidRPr="008D136B" w:rsidDel="005840C6">
          <w:delText>.xml</w:delText>
        </w:r>
        <w:r w:rsidRPr="008D136B" w:rsidDel="005840C6">
          <w:rPr>
            <w:rFonts w:hint="eastAsia"/>
          </w:rPr>
          <w:delText>中内容有变更，则删除原有</w:delText>
        </w:r>
        <w:r w:rsidR="008D136B" w:rsidRPr="008D136B" w:rsidDel="005840C6">
          <w:delText>&lt;</w:delText>
        </w:r>
        <w:r w:rsidR="008D136B" w:rsidRPr="008D136B" w:rsidDel="005840C6">
          <w:delText>部署文件夹</w:delText>
        </w:r>
        <w:r w:rsidR="008D136B" w:rsidRPr="008D136B" w:rsidDel="005840C6">
          <w:delText>&gt;\</w:delText>
        </w:r>
      </w:del>
      <w:del w:id="573" w:author="Charles guo" w:date="2017-06-14T08:59:00Z">
        <w:r w:rsidRPr="008D136B" w:rsidDel="00242AB2">
          <w:rPr>
            <w:rFonts w:hint="eastAsia"/>
          </w:rPr>
          <w:delText>enovia-schedule</w:delText>
        </w:r>
      </w:del>
      <w:del w:id="574" w:author="Charles guo" w:date="2017-06-14T10:29:00Z">
        <w:r w:rsidR="008D136B" w:rsidRPr="008D136B" w:rsidDel="005840C6">
          <w:delText>\</w:delText>
        </w:r>
        <w:r w:rsidRPr="008D136B" w:rsidDel="005840C6">
          <w:rPr>
            <w:rFonts w:hint="eastAsia"/>
          </w:rPr>
          <w:delText>WEB-INF</w:delText>
        </w:r>
        <w:r w:rsidR="008D136B" w:rsidRPr="008D136B" w:rsidDel="005840C6">
          <w:delText>\</w:delText>
        </w:r>
        <w:r w:rsidRPr="008D136B" w:rsidDel="005840C6">
          <w:rPr>
            <w:rFonts w:hint="eastAsia"/>
          </w:rPr>
          <w:delText>web.xml</w:delText>
        </w:r>
        <w:r w:rsidRPr="008D136B" w:rsidDel="005840C6">
          <w:rPr>
            <w:rFonts w:hint="eastAsia"/>
          </w:rPr>
          <w:delText>，并将该目录下</w:delText>
        </w:r>
        <w:r w:rsidR="008D136B" w:rsidRPr="008D136B" w:rsidDel="005840C6">
          <w:delText>web</w:delText>
        </w:r>
        <w:r w:rsidRPr="008D136B" w:rsidDel="005840C6">
          <w:delText xml:space="preserve"> </w:delText>
        </w:r>
        <w:r w:rsidRPr="008D136B" w:rsidDel="005840C6">
          <w:rPr>
            <w:rFonts w:hint="eastAsia"/>
          </w:rPr>
          <w:delText>schedule</w:delText>
        </w:r>
        <w:r w:rsidRPr="008D136B" w:rsidDel="005840C6">
          <w:delText>.xml</w:delText>
        </w:r>
        <w:r w:rsidRPr="008D136B" w:rsidDel="005840C6">
          <w:rPr>
            <w:rFonts w:hint="eastAsia"/>
          </w:rPr>
          <w:delText>的文件名改为</w:delText>
        </w:r>
        <w:r w:rsidRPr="008D136B" w:rsidDel="005840C6">
          <w:rPr>
            <w:rFonts w:hint="eastAsia"/>
          </w:rPr>
          <w:delText>web.xml</w:delText>
        </w:r>
        <w:bookmarkStart w:id="575" w:name="_Toc485203849"/>
        <w:bookmarkStart w:id="576" w:name="_Toc485204112"/>
        <w:bookmarkStart w:id="577" w:name="_Toc485204303"/>
        <w:bookmarkStart w:id="578" w:name="_Toc485209132"/>
        <w:bookmarkStart w:id="579" w:name="_Toc485215394"/>
        <w:bookmarkEnd w:id="575"/>
        <w:bookmarkEnd w:id="576"/>
        <w:bookmarkEnd w:id="577"/>
        <w:bookmarkEnd w:id="578"/>
        <w:bookmarkEnd w:id="579"/>
      </w:del>
    </w:p>
    <w:p w:rsidR="008D136B" w:rsidRPr="008D136B" w:rsidDel="005840C6" w:rsidRDefault="008D136B" w:rsidP="007E3A0C">
      <w:pPr>
        <w:pStyle w:val="2"/>
        <w:ind w:left="119" w:hanging="119"/>
        <w:rPr>
          <w:del w:id="580" w:author="Charles guo" w:date="2017-06-14T10:29:00Z"/>
        </w:rPr>
        <w:pPrChange w:id="581" w:author="Charles guo" w:date="2017-06-14T14:12:00Z">
          <w:pPr>
            <w:ind w:firstLine="420"/>
          </w:pPr>
        </w:pPrChange>
      </w:pPr>
      <w:bookmarkStart w:id="582" w:name="_Toc485203850"/>
      <w:bookmarkStart w:id="583" w:name="_Toc485204113"/>
      <w:bookmarkStart w:id="584" w:name="_Toc485204304"/>
      <w:bookmarkStart w:id="585" w:name="_Toc485209133"/>
      <w:bookmarkStart w:id="586" w:name="_Toc485215395"/>
      <w:bookmarkEnd w:id="582"/>
      <w:bookmarkEnd w:id="583"/>
      <w:bookmarkEnd w:id="584"/>
      <w:bookmarkEnd w:id="585"/>
      <w:bookmarkEnd w:id="586"/>
    </w:p>
    <w:p w:rsidR="00F938EB" w:rsidRPr="008D136B" w:rsidDel="005840C6" w:rsidRDefault="00F938EB" w:rsidP="007E3A0C">
      <w:pPr>
        <w:pStyle w:val="2"/>
        <w:ind w:left="119" w:hanging="119"/>
        <w:rPr>
          <w:del w:id="587" w:author="Charles guo" w:date="2017-06-14T10:29:00Z"/>
          <w:b/>
        </w:rPr>
        <w:pPrChange w:id="588" w:author="Charles guo" w:date="2017-06-14T14:12:00Z">
          <w:pPr>
            <w:pStyle w:val="a"/>
            <w:widowControl w:val="0"/>
            <w:numPr>
              <w:numId w:val="9"/>
            </w:numPr>
            <w:spacing w:after="0" w:line="240" w:lineRule="auto"/>
            <w:ind w:left="420" w:firstLine="420"/>
          </w:pPr>
        </w:pPrChange>
      </w:pPr>
      <w:del w:id="589" w:author="Charles guo" w:date="2017-06-14T10:29:00Z">
        <w:r w:rsidRPr="008D136B" w:rsidDel="005840C6">
          <w:rPr>
            <w:rFonts w:hint="eastAsia"/>
          </w:rPr>
          <w:delText>部署客户化</w:delText>
        </w:r>
        <w:r w:rsidRPr="008D136B" w:rsidDel="005840C6">
          <w:rPr>
            <w:rFonts w:hint="eastAsia"/>
          </w:rPr>
          <w:delText>schema</w:delText>
        </w:r>
        <w:bookmarkStart w:id="590" w:name="_Toc485203851"/>
        <w:bookmarkStart w:id="591" w:name="_Toc485204114"/>
        <w:bookmarkStart w:id="592" w:name="_Toc485204305"/>
        <w:bookmarkStart w:id="593" w:name="_Toc485209134"/>
        <w:bookmarkStart w:id="594" w:name="_Toc485215396"/>
        <w:bookmarkEnd w:id="590"/>
        <w:bookmarkEnd w:id="591"/>
        <w:bookmarkEnd w:id="592"/>
        <w:bookmarkEnd w:id="593"/>
        <w:bookmarkEnd w:id="594"/>
      </w:del>
    </w:p>
    <w:p w:rsidR="00F938EB" w:rsidRPr="008D136B" w:rsidDel="005840C6" w:rsidRDefault="00F938EB" w:rsidP="007E3A0C">
      <w:pPr>
        <w:pStyle w:val="2"/>
        <w:ind w:left="119" w:hanging="119"/>
        <w:rPr>
          <w:del w:id="595" w:author="Charles guo" w:date="2017-06-14T10:29:00Z"/>
        </w:rPr>
        <w:pPrChange w:id="596" w:author="Charles guo" w:date="2017-06-14T14:12:00Z">
          <w:pPr>
            <w:pStyle w:val="a"/>
            <w:numPr>
              <w:numId w:val="10"/>
            </w:numPr>
            <w:spacing w:after="0" w:line="240" w:lineRule="auto"/>
            <w:ind w:left="840"/>
          </w:pPr>
        </w:pPrChange>
      </w:pPr>
      <w:del w:id="597" w:author="Charles guo" w:date="2017-06-14T10:29:00Z">
        <w:r w:rsidRPr="008D136B" w:rsidDel="005840C6">
          <w:rPr>
            <w:rFonts w:hint="eastAsia"/>
          </w:rPr>
          <w:delText>如果是第一次部署，则将</w:delText>
        </w:r>
        <w:r w:rsidR="008D136B" w:rsidDel="005840C6">
          <w:delText>&lt;SVN</w:delText>
        </w:r>
        <w:r w:rsidR="008D136B" w:rsidDel="005840C6">
          <w:delText>下载文件夹</w:delText>
        </w:r>
        <w:r w:rsidR="008D136B" w:rsidDel="005840C6">
          <w:delText>&gt;</w:delText>
        </w:r>
        <w:r w:rsidR="008D136B" w:rsidRPr="00AB22A4" w:rsidDel="005840C6">
          <w:delText>\</w:delText>
        </w:r>
        <w:r w:rsidDel="005840C6">
          <w:delText xml:space="preserve"> </w:delText>
        </w:r>
        <w:r w:rsidRPr="008D136B" w:rsidDel="005840C6">
          <w:delText>schema_custom_InitOnly</w:delText>
        </w:r>
        <w:r w:rsidRPr="008D136B" w:rsidDel="005840C6">
          <w:rPr>
            <w:rFonts w:hint="eastAsia"/>
          </w:rPr>
          <w:delText>的内容拷贝到本机（即</w:delText>
        </w:r>
      </w:del>
      <w:del w:id="598" w:author="Charles guo" w:date="2017-06-14T09:00:00Z">
        <w:r w:rsidRPr="008D136B" w:rsidDel="00E35830">
          <w:rPr>
            <w:rFonts w:hint="eastAsia"/>
          </w:rPr>
          <w:delText>192.168.</w:delText>
        </w:r>
        <w:r w:rsidR="008D136B" w:rsidDel="00E35830">
          <w:delText>80</w:delText>
        </w:r>
        <w:r w:rsidRPr="008D136B" w:rsidDel="00E35830">
          <w:rPr>
            <w:rFonts w:hint="eastAsia"/>
          </w:rPr>
          <w:delText>.</w:delText>
        </w:r>
        <w:r w:rsidR="008D136B" w:rsidDel="00E35830">
          <w:delText>12</w:delText>
        </w:r>
      </w:del>
      <w:del w:id="599" w:author="Charles guo" w:date="2017-06-14T10:29:00Z">
        <w:r w:rsidRPr="008D136B" w:rsidDel="005840C6">
          <w:rPr>
            <w:rFonts w:hint="eastAsia"/>
          </w:rPr>
          <w:delText>）的</w:delText>
        </w:r>
      </w:del>
      <w:del w:id="600" w:author="Charles guo" w:date="2017-06-14T09:00:00Z">
        <w:r w:rsidRPr="008D136B" w:rsidDel="00B07287">
          <w:rPr>
            <w:rFonts w:hint="eastAsia"/>
          </w:rPr>
          <w:delText>c</w:delText>
        </w:r>
      </w:del>
      <w:del w:id="601" w:author="Charles guo" w:date="2017-06-14T10:29:00Z">
        <w:r w:rsidRPr="008D136B" w:rsidDel="005840C6">
          <w:rPr>
            <w:rFonts w:hint="eastAsia"/>
          </w:rPr>
          <w:delText>:\schema_custom</w:delText>
        </w:r>
        <w:r w:rsidRPr="008D136B" w:rsidDel="005840C6">
          <w:rPr>
            <w:rFonts w:hint="eastAsia"/>
          </w:rPr>
          <w:delText>目录中；</w:delText>
        </w:r>
        <w:r w:rsidRPr="008D136B" w:rsidDel="005840C6">
          <w:rPr>
            <w:rFonts w:hint="eastAsia"/>
            <w:color w:val="FF0000"/>
          </w:rPr>
          <w:delText>如果不是第一次部署，则只拷贝有变动的文件，同时文件内容只保留变动的部分</w:delText>
        </w:r>
        <w:bookmarkStart w:id="602" w:name="_Toc485203852"/>
        <w:bookmarkStart w:id="603" w:name="_Toc485204115"/>
        <w:bookmarkStart w:id="604" w:name="_Toc485204306"/>
        <w:bookmarkStart w:id="605" w:name="_Toc485209135"/>
        <w:bookmarkStart w:id="606" w:name="_Toc485215397"/>
        <w:bookmarkEnd w:id="602"/>
        <w:bookmarkEnd w:id="603"/>
        <w:bookmarkEnd w:id="604"/>
        <w:bookmarkEnd w:id="605"/>
        <w:bookmarkEnd w:id="606"/>
      </w:del>
    </w:p>
    <w:p w:rsidR="00F938EB" w:rsidRPr="008D136B" w:rsidDel="005840C6" w:rsidRDefault="00F938EB" w:rsidP="007E3A0C">
      <w:pPr>
        <w:pStyle w:val="2"/>
        <w:ind w:left="119" w:hanging="119"/>
        <w:rPr>
          <w:del w:id="607" w:author="Charles guo" w:date="2017-06-14T10:29:00Z"/>
        </w:rPr>
        <w:pPrChange w:id="608" w:author="Charles guo" w:date="2017-06-14T14:12:00Z">
          <w:pPr>
            <w:pStyle w:val="a"/>
            <w:numPr>
              <w:numId w:val="10"/>
            </w:numPr>
            <w:spacing w:after="0" w:line="240" w:lineRule="auto"/>
            <w:ind w:left="840" w:firstLine="360"/>
          </w:pPr>
        </w:pPrChange>
      </w:pPr>
      <w:del w:id="609" w:author="Charles guo" w:date="2017-06-14T10:29:00Z">
        <w:r w:rsidRPr="008D136B" w:rsidDel="005840C6">
          <w:rPr>
            <w:rFonts w:hint="eastAsia"/>
          </w:rPr>
          <w:delText>将</w:delText>
        </w:r>
        <w:r w:rsidR="008D136B" w:rsidDel="005840C6">
          <w:delText>&lt;SVN</w:delText>
        </w:r>
        <w:r w:rsidR="008D136B" w:rsidDel="005840C6">
          <w:delText>下载文件夹</w:delText>
        </w:r>
        <w:r w:rsidR="008D136B" w:rsidDel="005840C6">
          <w:delText>&gt;</w:delText>
        </w:r>
        <w:r w:rsidR="008D136B" w:rsidRPr="00AB22A4" w:rsidDel="005840C6">
          <w:delText>\</w:delText>
        </w:r>
        <w:r w:rsidDel="005840C6">
          <w:delText xml:space="preserve"> </w:delText>
        </w:r>
        <w:r w:rsidRPr="008D136B" w:rsidDel="005840C6">
          <w:delText>schema_custom</w:delText>
        </w:r>
        <w:r w:rsidRPr="008D136B" w:rsidDel="005840C6">
          <w:rPr>
            <w:rFonts w:hint="eastAsia"/>
          </w:rPr>
          <w:delText>的内容拷贝到本机（即</w:delText>
        </w:r>
      </w:del>
      <w:del w:id="610" w:author="Charles guo" w:date="2017-06-14T09:06:00Z">
        <w:r w:rsidR="008D136B" w:rsidDel="006C57D9">
          <w:rPr>
            <w:rFonts w:hint="eastAsia"/>
          </w:rPr>
          <w:delText>192.168.80.12</w:delText>
        </w:r>
      </w:del>
      <w:del w:id="611" w:author="Charles guo" w:date="2017-06-14T10:29:00Z">
        <w:r w:rsidRPr="008D136B" w:rsidDel="005840C6">
          <w:rPr>
            <w:rFonts w:hint="eastAsia"/>
          </w:rPr>
          <w:delText>）的</w:delText>
        </w:r>
      </w:del>
      <w:del w:id="612" w:author="Charles guo" w:date="2017-06-14T09:06:00Z">
        <w:r w:rsidRPr="008D136B" w:rsidDel="006C57D9">
          <w:rPr>
            <w:rFonts w:hint="eastAsia"/>
          </w:rPr>
          <w:delText>c</w:delText>
        </w:r>
      </w:del>
      <w:del w:id="613" w:author="Charles guo" w:date="2017-06-14T10:29:00Z">
        <w:r w:rsidRPr="008D136B" w:rsidDel="005840C6">
          <w:rPr>
            <w:rFonts w:hint="eastAsia"/>
          </w:rPr>
          <w:delText>:\schema_custom</w:delText>
        </w:r>
        <w:r w:rsidRPr="008D136B" w:rsidDel="005840C6">
          <w:rPr>
            <w:rFonts w:hint="eastAsia"/>
          </w:rPr>
          <w:delText>目录中</w:delText>
        </w:r>
        <w:bookmarkStart w:id="614" w:name="_Toc485203853"/>
        <w:bookmarkStart w:id="615" w:name="_Toc485204116"/>
        <w:bookmarkStart w:id="616" w:name="_Toc485204307"/>
        <w:bookmarkStart w:id="617" w:name="_Toc485209136"/>
        <w:bookmarkStart w:id="618" w:name="_Toc485215398"/>
        <w:bookmarkEnd w:id="614"/>
        <w:bookmarkEnd w:id="615"/>
        <w:bookmarkEnd w:id="616"/>
        <w:bookmarkEnd w:id="617"/>
        <w:bookmarkEnd w:id="618"/>
      </w:del>
    </w:p>
    <w:p w:rsidR="00F938EB" w:rsidRPr="008D136B" w:rsidDel="005840C6" w:rsidRDefault="00F938EB" w:rsidP="007E3A0C">
      <w:pPr>
        <w:pStyle w:val="2"/>
        <w:ind w:left="119" w:hanging="119"/>
        <w:rPr>
          <w:del w:id="619" w:author="Charles guo" w:date="2017-06-14T10:29:00Z"/>
        </w:rPr>
        <w:pPrChange w:id="620" w:author="Charles guo" w:date="2017-06-14T14:12:00Z">
          <w:pPr>
            <w:pStyle w:val="a"/>
            <w:numPr>
              <w:numId w:val="10"/>
            </w:numPr>
            <w:spacing w:after="0" w:line="240" w:lineRule="auto"/>
            <w:ind w:left="840" w:firstLine="360"/>
          </w:pPr>
        </w:pPrChange>
      </w:pPr>
      <w:del w:id="621" w:author="Charles guo" w:date="2017-06-14T10:29:00Z">
        <w:r w:rsidRPr="008D136B" w:rsidDel="005840C6">
          <w:rPr>
            <w:rFonts w:hint="eastAsia"/>
          </w:rPr>
          <w:delText>运行</w:delText>
        </w:r>
        <w:r w:rsidRPr="008D136B" w:rsidDel="005840C6">
          <w:rPr>
            <w:rFonts w:hint="eastAsia"/>
          </w:rPr>
          <w:delText>mql</w:delText>
        </w:r>
        <w:r w:rsidRPr="008D136B" w:rsidDel="005840C6">
          <w:rPr>
            <w:rFonts w:hint="eastAsia"/>
          </w:rPr>
          <w:delText>，使用</w:delText>
        </w:r>
        <w:r w:rsidRPr="008D136B" w:rsidDel="005840C6">
          <w:rPr>
            <w:rFonts w:hint="eastAsia"/>
          </w:rPr>
          <w:delText>spinner</w:delText>
        </w:r>
        <w:r w:rsidRPr="008D136B" w:rsidDel="005840C6">
          <w:rPr>
            <w:rFonts w:hint="eastAsia"/>
          </w:rPr>
          <w:delText>将</w:delText>
        </w:r>
        <w:r w:rsidRPr="008D136B" w:rsidDel="005840C6">
          <w:rPr>
            <w:rFonts w:hint="eastAsia"/>
          </w:rPr>
          <w:delText>schema</w:delText>
        </w:r>
        <w:r w:rsidRPr="008D136B" w:rsidDel="005840C6">
          <w:rPr>
            <w:rFonts w:hint="eastAsia"/>
          </w:rPr>
          <w:delText>数据导入到</w:delText>
        </w:r>
        <w:r w:rsidRPr="008D136B" w:rsidDel="005840C6">
          <w:rPr>
            <w:rFonts w:hint="eastAsia"/>
          </w:rPr>
          <w:delText>enovia</w:delText>
        </w:r>
        <w:r w:rsidRPr="008D136B" w:rsidDel="005840C6">
          <w:rPr>
            <w:rFonts w:hint="eastAsia"/>
          </w:rPr>
          <w:delText>系统中</w:delText>
        </w:r>
        <w:bookmarkStart w:id="622" w:name="_Toc485203854"/>
        <w:bookmarkStart w:id="623" w:name="_Toc485204117"/>
        <w:bookmarkStart w:id="624" w:name="_Toc485204308"/>
        <w:bookmarkStart w:id="625" w:name="_Toc485209137"/>
        <w:bookmarkStart w:id="626" w:name="_Toc485215399"/>
        <w:bookmarkEnd w:id="622"/>
        <w:bookmarkEnd w:id="623"/>
        <w:bookmarkEnd w:id="624"/>
        <w:bookmarkEnd w:id="625"/>
        <w:bookmarkEnd w:id="626"/>
      </w:del>
    </w:p>
    <w:p w:rsidR="00F938EB" w:rsidRPr="008D136B" w:rsidDel="005840C6" w:rsidRDefault="00F938EB" w:rsidP="007E3A0C">
      <w:pPr>
        <w:pStyle w:val="2"/>
        <w:ind w:left="119" w:hanging="119"/>
        <w:rPr>
          <w:del w:id="627" w:author="Charles guo" w:date="2017-06-14T10:29:00Z"/>
        </w:rPr>
        <w:pPrChange w:id="628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del w:id="629" w:author="Charles guo" w:date="2017-06-14T10:29:00Z">
        <w:r w:rsidRPr="008D136B" w:rsidDel="005840C6">
          <w:delText>set context user creator;</w:delText>
        </w:r>
        <w:bookmarkStart w:id="630" w:name="_Toc485203855"/>
        <w:bookmarkStart w:id="631" w:name="_Toc485204118"/>
        <w:bookmarkStart w:id="632" w:name="_Toc485204309"/>
        <w:bookmarkStart w:id="633" w:name="_Toc485209138"/>
        <w:bookmarkStart w:id="634" w:name="_Toc485215400"/>
        <w:bookmarkEnd w:id="630"/>
        <w:bookmarkEnd w:id="631"/>
        <w:bookmarkEnd w:id="632"/>
        <w:bookmarkEnd w:id="633"/>
        <w:bookmarkEnd w:id="634"/>
      </w:del>
    </w:p>
    <w:p w:rsidR="00F938EB" w:rsidRPr="008D136B" w:rsidDel="005840C6" w:rsidRDefault="00F938EB" w:rsidP="007E3A0C">
      <w:pPr>
        <w:pStyle w:val="2"/>
        <w:ind w:left="119" w:hanging="119"/>
        <w:rPr>
          <w:del w:id="635" w:author="Charles guo" w:date="2017-06-14T10:29:00Z"/>
        </w:rPr>
        <w:pPrChange w:id="636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del w:id="637" w:author="Charles guo" w:date="2017-06-14T10:29:00Z">
        <w:r w:rsidRPr="008D136B" w:rsidDel="005840C6">
          <w:rPr>
            <w:rFonts w:hint="eastAsia"/>
          </w:rPr>
          <w:delText>tcl;</w:delText>
        </w:r>
        <w:bookmarkStart w:id="638" w:name="_Toc485203856"/>
        <w:bookmarkStart w:id="639" w:name="_Toc485204119"/>
        <w:bookmarkStart w:id="640" w:name="_Toc485204310"/>
        <w:bookmarkStart w:id="641" w:name="_Toc485209139"/>
        <w:bookmarkStart w:id="642" w:name="_Toc485215401"/>
        <w:bookmarkEnd w:id="638"/>
        <w:bookmarkEnd w:id="639"/>
        <w:bookmarkEnd w:id="640"/>
        <w:bookmarkEnd w:id="641"/>
        <w:bookmarkEnd w:id="642"/>
      </w:del>
    </w:p>
    <w:p w:rsidR="00F938EB" w:rsidRPr="008D136B" w:rsidDel="005840C6" w:rsidRDefault="00F938EB" w:rsidP="007E3A0C">
      <w:pPr>
        <w:pStyle w:val="2"/>
        <w:ind w:left="119" w:hanging="119"/>
        <w:rPr>
          <w:del w:id="643" w:author="Charles guo" w:date="2017-06-14T10:29:00Z"/>
        </w:rPr>
        <w:pPrChange w:id="644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del w:id="645" w:author="Charles guo" w:date="2017-06-14T10:29:00Z">
        <w:r w:rsidRPr="008D136B" w:rsidDel="005840C6">
          <w:rPr>
            <w:rFonts w:hint="eastAsia"/>
          </w:rPr>
          <w:delText xml:space="preserve">cd </w:delText>
        </w:r>
      </w:del>
      <w:del w:id="646" w:author="Charles guo" w:date="2017-06-14T09:07:00Z">
        <w:r w:rsidRPr="008D136B" w:rsidDel="000B0E2A">
          <w:rPr>
            <w:rFonts w:hint="eastAsia"/>
          </w:rPr>
          <w:delText>C</w:delText>
        </w:r>
      </w:del>
      <w:del w:id="647" w:author="Charles guo" w:date="2017-06-14T10:29:00Z">
        <w:r w:rsidRPr="008D136B" w:rsidDel="005840C6">
          <w:delText>:</w:delText>
        </w:r>
        <w:r w:rsidRPr="008D136B" w:rsidDel="005840C6">
          <w:rPr>
            <w:rFonts w:hint="eastAsia"/>
          </w:rPr>
          <w:delText>/schema_custom</w:delText>
        </w:r>
        <w:bookmarkStart w:id="648" w:name="_Toc485203857"/>
        <w:bookmarkStart w:id="649" w:name="_Toc485204120"/>
        <w:bookmarkStart w:id="650" w:name="_Toc485204311"/>
        <w:bookmarkStart w:id="651" w:name="_Toc485209140"/>
        <w:bookmarkStart w:id="652" w:name="_Toc485215402"/>
        <w:bookmarkEnd w:id="648"/>
        <w:bookmarkEnd w:id="649"/>
        <w:bookmarkEnd w:id="650"/>
        <w:bookmarkEnd w:id="651"/>
        <w:bookmarkEnd w:id="652"/>
      </w:del>
    </w:p>
    <w:p w:rsidR="00F938EB" w:rsidRPr="008D136B" w:rsidDel="005840C6" w:rsidRDefault="00F938EB" w:rsidP="007E3A0C">
      <w:pPr>
        <w:pStyle w:val="2"/>
        <w:ind w:left="119" w:hanging="119"/>
        <w:rPr>
          <w:del w:id="653" w:author="Charles guo" w:date="2017-06-14T10:29:00Z"/>
        </w:rPr>
        <w:pPrChange w:id="654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del w:id="655" w:author="Charles guo" w:date="2017-06-14T10:29:00Z">
        <w:r w:rsidRPr="008D136B" w:rsidDel="005840C6">
          <w:rPr>
            <w:rFonts w:hint="eastAsia"/>
          </w:rPr>
          <w:delText>exit</w:delText>
        </w:r>
        <w:bookmarkStart w:id="656" w:name="_Toc485203858"/>
        <w:bookmarkStart w:id="657" w:name="_Toc485204121"/>
        <w:bookmarkStart w:id="658" w:name="_Toc485204312"/>
        <w:bookmarkStart w:id="659" w:name="_Toc485209141"/>
        <w:bookmarkStart w:id="660" w:name="_Toc485215403"/>
        <w:bookmarkEnd w:id="656"/>
        <w:bookmarkEnd w:id="657"/>
        <w:bookmarkEnd w:id="658"/>
        <w:bookmarkEnd w:id="659"/>
        <w:bookmarkEnd w:id="660"/>
      </w:del>
    </w:p>
    <w:p w:rsidR="00F938EB" w:rsidDel="005840C6" w:rsidRDefault="00F938EB" w:rsidP="007E3A0C">
      <w:pPr>
        <w:pStyle w:val="2"/>
        <w:ind w:left="119" w:hanging="119"/>
        <w:rPr>
          <w:del w:id="661" w:author="Charles guo" w:date="2017-06-14T10:29:00Z"/>
        </w:rPr>
        <w:pPrChange w:id="662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del w:id="663" w:author="Charles guo" w:date="2017-06-14T10:29:00Z">
        <w:r w:rsidRPr="008D136B" w:rsidDel="005840C6">
          <w:rPr>
            <w:rFonts w:hint="eastAsia"/>
          </w:rPr>
          <w:delText>exec prog emxSpinnerAgent.tcl force;</w:delText>
        </w:r>
        <w:bookmarkStart w:id="664" w:name="_Toc485203859"/>
        <w:bookmarkStart w:id="665" w:name="_Toc485204122"/>
        <w:bookmarkStart w:id="666" w:name="_Toc485204313"/>
        <w:bookmarkStart w:id="667" w:name="_Toc485209142"/>
        <w:bookmarkStart w:id="668" w:name="_Toc485215404"/>
        <w:bookmarkEnd w:id="664"/>
        <w:bookmarkEnd w:id="665"/>
        <w:bookmarkEnd w:id="666"/>
        <w:bookmarkEnd w:id="667"/>
        <w:bookmarkEnd w:id="668"/>
      </w:del>
    </w:p>
    <w:p w:rsidR="00F938EB" w:rsidDel="005840C6" w:rsidRDefault="00F938EB" w:rsidP="007E3A0C">
      <w:pPr>
        <w:pStyle w:val="2"/>
        <w:ind w:left="119" w:hanging="119"/>
        <w:rPr>
          <w:del w:id="669" w:author="Charles guo" w:date="2017-06-14T10:29:00Z"/>
        </w:rPr>
        <w:pPrChange w:id="670" w:author="Charles guo" w:date="2017-06-14T14:12:00Z">
          <w:pPr>
            <w:pStyle w:val="a"/>
            <w:numPr>
              <w:numId w:val="10"/>
            </w:numPr>
            <w:spacing w:after="0" w:line="240" w:lineRule="auto"/>
            <w:ind w:left="840" w:firstLine="360"/>
          </w:pPr>
        </w:pPrChange>
      </w:pPr>
      <w:del w:id="671" w:author="Charles guo" w:date="2017-06-14T10:29:00Z">
        <w:r w:rsidRPr="008D136B" w:rsidDel="005840C6">
          <w:rPr>
            <w:rFonts w:hint="eastAsia"/>
          </w:rPr>
          <w:delText>导入完成后检查</w:delText>
        </w:r>
      </w:del>
      <w:del w:id="672" w:author="Charles guo" w:date="2017-06-14T09:07:00Z">
        <w:r w:rsidRPr="008D136B" w:rsidDel="00FE641E">
          <w:delText>C</w:delText>
        </w:r>
      </w:del>
      <w:del w:id="673" w:author="Charles guo" w:date="2017-06-14T10:29:00Z">
        <w:r w:rsidRPr="008D136B" w:rsidDel="005840C6">
          <w:delText>:\schema_custom\logs\M1DBUSER</w:delText>
        </w:r>
        <w:r w:rsidRPr="008D136B" w:rsidDel="005840C6">
          <w:rPr>
            <w:rFonts w:hint="eastAsia"/>
          </w:rPr>
          <w:delText>\SpinnerError.txt</w:delText>
        </w:r>
        <w:r w:rsidRPr="008D136B" w:rsidDel="005840C6">
          <w:rPr>
            <w:rFonts w:hint="eastAsia"/>
          </w:rPr>
          <w:delText>文件中是否有错误信息</w:delText>
        </w:r>
        <w:bookmarkStart w:id="674" w:name="_Toc485203860"/>
        <w:bookmarkStart w:id="675" w:name="_Toc485204123"/>
        <w:bookmarkStart w:id="676" w:name="_Toc485204314"/>
        <w:bookmarkStart w:id="677" w:name="_Toc485209143"/>
        <w:bookmarkStart w:id="678" w:name="_Toc485215405"/>
        <w:bookmarkEnd w:id="674"/>
        <w:bookmarkEnd w:id="675"/>
        <w:bookmarkEnd w:id="676"/>
        <w:bookmarkEnd w:id="677"/>
        <w:bookmarkEnd w:id="678"/>
      </w:del>
    </w:p>
    <w:p w:rsidR="00F21055" w:rsidRPr="008D136B" w:rsidDel="005840C6" w:rsidRDefault="00F21055" w:rsidP="007E3A0C">
      <w:pPr>
        <w:pStyle w:val="2"/>
        <w:ind w:left="119" w:hanging="119"/>
        <w:rPr>
          <w:del w:id="679" w:author="Charles guo" w:date="2017-06-14T10:29:00Z"/>
        </w:rPr>
        <w:pPrChange w:id="680" w:author="Charles guo" w:date="2017-06-14T14:12:00Z">
          <w:pPr>
            <w:pStyle w:val="a"/>
            <w:spacing w:after="0" w:line="240" w:lineRule="auto"/>
            <w:ind w:left="420" w:firstLine="360"/>
          </w:pPr>
        </w:pPrChange>
      </w:pPr>
      <w:bookmarkStart w:id="681" w:name="_Toc485203861"/>
      <w:bookmarkStart w:id="682" w:name="_Toc485204124"/>
      <w:bookmarkStart w:id="683" w:name="_Toc485204315"/>
      <w:bookmarkStart w:id="684" w:name="_Toc485209144"/>
      <w:bookmarkStart w:id="685" w:name="_Toc485215406"/>
      <w:bookmarkEnd w:id="681"/>
      <w:bookmarkEnd w:id="682"/>
      <w:bookmarkEnd w:id="683"/>
      <w:bookmarkEnd w:id="684"/>
      <w:bookmarkEnd w:id="685"/>
    </w:p>
    <w:p w:rsidR="00F938EB" w:rsidRPr="008D136B" w:rsidDel="005840C6" w:rsidRDefault="00F938EB" w:rsidP="007E3A0C">
      <w:pPr>
        <w:pStyle w:val="2"/>
        <w:ind w:left="119" w:hanging="119"/>
        <w:rPr>
          <w:del w:id="686" w:author="Charles guo" w:date="2017-06-14T10:29:00Z"/>
          <w:b/>
        </w:rPr>
        <w:pPrChange w:id="687" w:author="Charles guo" w:date="2017-06-14T14:12:00Z">
          <w:pPr>
            <w:pStyle w:val="a"/>
            <w:widowControl w:val="0"/>
            <w:numPr>
              <w:numId w:val="9"/>
            </w:numPr>
            <w:spacing w:after="0" w:line="240" w:lineRule="auto"/>
            <w:ind w:left="420" w:firstLine="420"/>
          </w:pPr>
        </w:pPrChange>
      </w:pPr>
      <w:del w:id="688" w:author="Charles guo" w:date="2017-06-14T10:29:00Z">
        <w:r w:rsidRPr="008D136B" w:rsidDel="005840C6">
          <w:rPr>
            <w:rFonts w:hint="eastAsia"/>
          </w:rPr>
          <w:delText>用</w:delText>
        </w:r>
        <w:r w:rsidRPr="008D136B" w:rsidDel="005840C6">
          <w:rPr>
            <w:rFonts w:hint="eastAsia"/>
          </w:rPr>
          <w:delText>mql</w:delText>
        </w:r>
        <w:r w:rsidRPr="008D136B" w:rsidDel="005840C6">
          <w:rPr>
            <w:rFonts w:hint="eastAsia"/>
          </w:rPr>
          <w:delText>执行后处理脚本</w:delText>
        </w:r>
        <w:bookmarkStart w:id="689" w:name="_Toc485203862"/>
        <w:bookmarkStart w:id="690" w:name="_Toc485204125"/>
        <w:bookmarkStart w:id="691" w:name="_Toc485204316"/>
        <w:bookmarkStart w:id="692" w:name="_Toc485209145"/>
        <w:bookmarkStart w:id="693" w:name="_Toc485215407"/>
        <w:bookmarkEnd w:id="689"/>
        <w:bookmarkEnd w:id="690"/>
        <w:bookmarkEnd w:id="691"/>
        <w:bookmarkEnd w:id="692"/>
        <w:bookmarkEnd w:id="693"/>
      </w:del>
    </w:p>
    <w:p w:rsidR="00F938EB" w:rsidRPr="008D136B" w:rsidDel="005840C6" w:rsidRDefault="00F938EB" w:rsidP="007E3A0C">
      <w:pPr>
        <w:pStyle w:val="2"/>
        <w:ind w:left="119" w:hanging="119"/>
        <w:rPr>
          <w:del w:id="694" w:author="Charles guo" w:date="2017-06-14T10:29:00Z"/>
        </w:rPr>
        <w:pPrChange w:id="695" w:author="Charles guo" w:date="2017-06-14T14:12:00Z">
          <w:pPr>
            <w:pStyle w:val="a"/>
            <w:numPr>
              <w:numId w:val="11"/>
            </w:numPr>
            <w:spacing w:after="0" w:line="240" w:lineRule="auto"/>
            <w:ind w:left="840"/>
          </w:pPr>
        </w:pPrChange>
      </w:pPr>
      <w:del w:id="696" w:author="Charles guo" w:date="2017-06-14T10:29:00Z">
        <w:r w:rsidRPr="008D136B" w:rsidDel="005840C6">
          <w:rPr>
            <w:rFonts w:hint="eastAsia"/>
          </w:rPr>
          <w:delText>如果是第一次部署或</w:delText>
        </w:r>
        <w:r w:rsidR="00F21055" w:rsidDel="005840C6">
          <w:delText>&lt;SVN</w:delText>
        </w:r>
        <w:r w:rsidR="00F21055" w:rsidDel="005840C6">
          <w:delText>下载文件夹</w:delText>
        </w:r>
        <w:r w:rsidR="00F21055" w:rsidDel="005840C6">
          <w:delText>&gt;</w:delText>
        </w:r>
        <w:r w:rsidR="00F21055" w:rsidRPr="00AB22A4" w:rsidDel="005840C6">
          <w:delText>\</w:delText>
        </w:r>
        <w:r w:rsidR="00F21055" w:rsidDel="005840C6">
          <w:delText xml:space="preserve"> </w:delText>
        </w:r>
        <w:r w:rsidR="00F21055" w:rsidRPr="008D136B" w:rsidDel="005840C6">
          <w:delText>schema_custom</w:delText>
        </w:r>
        <w:r w:rsidRPr="008D136B" w:rsidDel="005840C6">
          <w:rPr>
            <w:rFonts w:hint="eastAsia"/>
          </w:rPr>
          <w:delText>\</w:delText>
        </w:r>
        <w:r w:rsidDel="005840C6">
          <w:delText xml:space="preserve"> </w:delText>
        </w:r>
      </w:del>
      <w:del w:id="697" w:author="Charles guo" w:date="2017-06-14T09:08:00Z">
        <w:r w:rsidR="00F21055" w:rsidRPr="00F21055" w:rsidDel="002754DA">
          <w:delText>delSY</w:delText>
        </w:r>
      </w:del>
      <w:del w:id="698" w:author="Charles guo" w:date="2017-06-14T10:29:00Z">
        <w:r w:rsidR="00F21055" w:rsidDel="005840C6">
          <w:delText>.mql</w:delText>
        </w:r>
        <w:r w:rsidRPr="008D136B" w:rsidDel="005840C6">
          <w:rPr>
            <w:rFonts w:hint="eastAsia"/>
          </w:rPr>
          <w:delText>内容有变动，则将文件拷贝到本机（即</w:delText>
        </w:r>
      </w:del>
      <w:del w:id="699" w:author="Charles guo" w:date="2017-06-14T09:09:00Z">
        <w:r w:rsidR="008D136B" w:rsidRPr="008D136B" w:rsidDel="009139F2">
          <w:rPr>
            <w:rFonts w:hint="eastAsia"/>
          </w:rPr>
          <w:delText>192.168.80.12</w:delText>
        </w:r>
      </w:del>
      <w:del w:id="700" w:author="Charles guo" w:date="2017-06-14T10:29:00Z">
        <w:r w:rsidRPr="008D136B" w:rsidDel="005840C6">
          <w:rPr>
            <w:rFonts w:hint="eastAsia"/>
          </w:rPr>
          <w:delText>）的</w:delText>
        </w:r>
      </w:del>
      <w:del w:id="701" w:author="Charles guo" w:date="2017-06-14T09:09:00Z">
        <w:r w:rsidRPr="008D136B" w:rsidDel="001A2AEF">
          <w:rPr>
            <w:rFonts w:hint="eastAsia"/>
          </w:rPr>
          <w:delText>c</w:delText>
        </w:r>
      </w:del>
      <w:del w:id="702" w:author="Charles guo" w:date="2017-06-14T10:29:00Z">
        <w:r w:rsidRPr="008D136B" w:rsidDel="005840C6">
          <w:rPr>
            <w:rFonts w:hint="eastAsia"/>
          </w:rPr>
          <w:delText>:\schema_custom</w:delText>
        </w:r>
        <w:r w:rsidRPr="008D136B" w:rsidDel="005840C6">
          <w:rPr>
            <w:rFonts w:hint="eastAsia"/>
          </w:rPr>
          <w:delText>目录中，并在</w:delText>
        </w:r>
        <w:r w:rsidRPr="008D136B" w:rsidDel="005840C6">
          <w:rPr>
            <w:rFonts w:hint="eastAsia"/>
          </w:rPr>
          <w:delText>mql</w:delText>
        </w:r>
        <w:r w:rsidRPr="008D136B" w:rsidDel="005840C6">
          <w:rPr>
            <w:rFonts w:hint="eastAsia"/>
          </w:rPr>
          <w:delText>中执行下面命令</w:delText>
        </w:r>
        <w:bookmarkStart w:id="703" w:name="_Toc485203863"/>
        <w:bookmarkStart w:id="704" w:name="_Toc485204126"/>
        <w:bookmarkStart w:id="705" w:name="_Toc485204317"/>
        <w:bookmarkStart w:id="706" w:name="_Toc485209146"/>
        <w:bookmarkStart w:id="707" w:name="_Toc485215408"/>
        <w:bookmarkEnd w:id="703"/>
        <w:bookmarkEnd w:id="704"/>
        <w:bookmarkEnd w:id="705"/>
        <w:bookmarkEnd w:id="706"/>
        <w:bookmarkEnd w:id="707"/>
      </w:del>
    </w:p>
    <w:p w:rsidR="00F938EB" w:rsidRPr="00F21055" w:rsidDel="005840C6" w:rsidRDefault="00F938EB" w:rsidP="007E3A0C">
      <w:pPr>
        <w:pStyle w:val="2"/>
        <w:ind w:left="119" w:hanging="119"/>
        <w:rPr>
          <w:del w:id="708" w:author="Charles guo" w:date="2017-06-14T10:29:00Z"/>
        </w:rPr>
        <w:pPrChange w:id="709" w:author="Charles guo" w:date="2017-06-14T14:12:00Z">
          <w:pPr>
            <w:spacing w:after="0" w:line="240" w:lineRule="auto"/>
            <w:ind w:firstLineChars="300" w:firstLine="630"/>
          </w:pPr>
        </w:pPrChange>
      </w:pPr>
      <w:del w:id="710" w:author="Charles guo" w:date="2017-06-14T10:29:00Z">
        <w:r w:rsidRPr="00F21055" w:rsidDel="005840C6">
          <w:rPr>
            <w:rFonts w:hint="eastAsia"/>
          </w:rPr>
          <w:delText xml:space="preserve">run </w:delText>
        </w:r>
      </w:del>
      <w:del w:id="711" w:author="Charles guo" w:date="2017-06-14T09:09:00Z">
        <w:r w:rsidR="006A5654" w:rsidRPr="00F21055" w:rsidDel="002E17BA">
          <w:delText>delSY</w:delText>
        </w:r>
      </w:del>
      <w:del w:id="712" w:author="Charles guo" w:date="2017-06-14T10:29:00Z">
        <w:r w:rsidRPr="00F21055" w:rsidDel="005840C6">
          <w:rPr>
            <w:rFonts w:hint="eastAsia"/>
          </w:rPr>
          <w:delText>.mql;</w:delText>
        </w:r>
        <w:bookmarkStart w:id="713" w:name="_Toc485203864"/>
        <w:bookmarkStart w:id="714" w:name="_Toc485204127"/>
        <w:bookmarkStart w:id="715" w:name="_Toc485204318"/>
        <w:bookmarkStart w:id="716" w:name="_Toc485209147"/>
        <w:bookmarkStart w:id="717" w:name="_Toc485215409"/>
        <w:bookmarkEnd w:id="713"/>
        <w:bookmarkEnd w:id="714"/>
        <w:bookmarkEnd w:id="715"/>
        <w:bookmarkEnd w:id="716"/>
        <w:bookmarkEnd w:id="717"/>
      </w:del>
    </w:p>
    <w:p w:rsidR="00F938EB" w:rsidRPr="00F21055" w:rsidDel="005840C6" w:rsidRDefault="00F938EB" w:rsidP="007E3A0C">
      <w:pPr>
        <w:pStyle w:val="2"/>
        <w:ind w:left="119" w:hanging="119"/>
        <w:rPr>
          <w:del w:id="718" w:author="Charles guo" w:date="2017-06-14T10:29:00Z"/>
        </w:rPr>
        <w:pPrChange w:id="719" w:author="Charles guo" w:date="2017-06-14T14:12:00Z">
          <w:pPr>
            <w:pStyle w:val="a"/>
            <w:numPr>
              <w:numId w:val="11"/>
            </w:numPr>
            <w:spacing w:after="0" w:line="240" w:lineRule="auto"/>
            <w:ind w:left="840"/>
          </w:pPr>
        </w:pPrChange>
      </w:pPr>
      <w:del w:id="720" w:author="Charles guo" w:date="2017-06-14T10:29:00Z">
        <w:r w:rsidRPr="00F21055" w:rsidDel="005840C6">
          <w:rPr>
            <w:rFonts w:hint="eastAsia"/>
          </w:rPr>
          <w:delText>如果是第一次部署或</w:delText>
        </w:r>
        <w:r w:rsidR="00F21055" w:rsidDel="005840C6">
          <w:delText>&lt;SVN</w:delText>
        </w:r>
        <w:r w:rsidR="00F21055" w:rsidDel="005840C6">
          <w:delText>下载文件夹</w:delText>
        </w:r>
        <w:r w:rsidR="00F21055" w:rsidDel="005840C6">
          <w:delText>&gt;</w:delText>
        </w:r>
        <w:r w:rsidR="00F21055" w:rsidRPr="00AB22A4" w:rsidDel="005840C6">
          <w:delText>\</w:delText>
        </w:r>
        <w:r w:rsidR="00F21055" w:rsidDel="005840C6">
          <w:delText xml:space="preserve"> </w:delText>
        </w:r>
        <w:r w:rsidR="00F21055" w:rsidRPr="008D136B" w:rsidDel="005840C6">
          <w:delText>schema_custom</w:delText>
        </w:r>
        <w:r w:rsidR="00F21055" w:rsidRPr="008D136B" w:rsidDel="005840C6">
          <w:rPr>
            <w:rFonts w:hint="eastAsia"/>
          </w:rPr>
          <w:delText>\</w:delText>
        </w:r>
        <w:r w:rsidR="00F21055" w:rsidDel="005840C6">
          <w:delText xml:space="preserve"> </w:delText>
        </w:r>
      </w:del>
      <w:del w:id="721" w:author="Charles guo" w:date="2017-06-14T09:09:00Z">
        <w:r w:rsidR="00F21055" w:rsidRPr="00F21055" w:rsidDel="00940C7B">
          <w:delText>hideType</w:delText>
        </w:r>
      </w:del>
      <w:del w:id="722" w:author="Charles guo" w:date="2017-06-14T10:29:00Z">
        <w:r w:rsidR="00F21055" w:rsidDel="005840C6">
          <w:delText>.mql</w:delText>
        </w:r>
        <w:r w:rsidRPr="00F21055" w:rsidDel="005840C6">
          <w:rPr>
            <w:rFonts w:hint="eastAsia"/>
          </w:rPr>
          <w:delText>内容有变动，则将文件拷贝到本机（即</w:delText>
        </w:r>
      </w:del>
      <w:del w:id="723" w:author="Charles guo" w:date="2017-06-14T09:09:00Z">
        <w:r w:rsidR="008D136B" w:rsidRPr="00F21055" w:rsidDel="009139F2">
          <w:rPr>
            <w:rFonts w:hint="eastAsia"/>
          </w:rPr>
          <w:delText>192.168.80.12</w:delText>
        </w:r>
      </w:del>
      <w:del w:id="724" w:author="Charles guo" w:date="2017-06-14T10:29:00Z">
        <w:r w:rsidRPr="00F21055" w:rsidDel="005840C6">
          <w:rPr>
            <w:rFonts w:hint="eastAsia"/>
          </w:rPr>
          <w:delText>）的</w:delText>
        </w:r>
      </w:del>
      <w:del w:id="725" w:author="Charles guo" w:date="2017-06-14T09:09:00Z">
        <w:r w:rsidRPr="00F21055" w:rsidDel="001A2AEF">
          <w:rPr>
            <w:rFonts w:hint="eastAsia"/>
          </w:rPr>
          <w:delText>c</w:delText>
        </w:r>
      </w:del>
      <w:del w:id="726" w:author="Charles guo" w:date="2017-06-14T10:29:00Z">
        <w:r w:rsidRPr="00F21055" w:rsidDel="005840C6">
          <w:rPr>
            <w:rFonts w:hint="eastAsia"/>
          </w:rPr>
          <w:delText>:\schema_custom</w:delText>
        </w:r>
        <w:r w:rsidRPr="00F21055" w:rsidDel="005840C6">
          <w:rPr>
            <w:rFonts w:hint="eastAsia"/>
          </w:rPr>
          <w:delText>目录中，并在</w:delText>
        </w:r>
        <w:r w:rsidRPr="00F21055" w:rsidDel="005840C6">
          <w:rPr>
            <w:rFonts w:hint="eastAsia"/>
          </w:rPr>
          <w:delText>mql</w:delText>
        </w:r>
        <w:r w:rsidRPr="00F21055" w:rsidDel="005840C6">
          <w:rPr>
            <w:rFonts w:hint="eastAsia"/>
          </w:rPr>
          <w:delText>中执行下面命令</w:delText>
        </w:r>
        <w:bookmarkStart w:id="727" w:name="_Toc485203865"/>
        <w:bookmarkStart w:id="728" w:name="_Toc485204128"/>
        <w:bookmarkStart w:id="729" w:name="_Toc485204319"/>
        <w:bookmarkStart w:id="730" w:name="_Toc485209148"/>
        <w:bookmarkStart w:id="731" w:name="_Toc485215410"/>
        <w:bookmarkEnd w:id="727"/>
        <w:bookmarkEnd w:id="728"/>
        <w:bookmarkEnd w:id="729"/>
        <w:bookmarkEnd w:id="730"/>
        <w:bookmarkEnd w:id="731"/>
      </w:del>
    </w:p>
    <w:p w:rsidR="00F938EB" w:rsidDel="005840C6" w:rsidRDefault="00F938EB" w:rsidP="007E3A0C">
      <w:pPr>
        <w:pStyle w:val="2"/>
        <w:ind w:left="119" w:hanging="119"/>
        <w:rPr>
          <w:del w:id="732" w:author="Charles guo" w:date="2017-06-14T10:29:00Z"/>
        </w:rPr>
        <w:pPrChange w:id="733" w:author="Charles guo" w:date="2017-06-14T14:12:00Z">
          <w:pPr>
            <w:spacing w:after="0" w:line="240" w:lineRule="auto"/>
            <w:ind w:firstLineChars="300" w:firstLine="630"/>
          </w:pPr>
        </w:pPrChange>
      </w:pPr>
      <w:del w:id="734" w:author="Charles guo" w:date="2017-06-14T10:29:00Z">
        <w:r w:rsidRPr="00F21055" w:rsidDel="005840C6">
          <w:rPr>
            <w:rFonts w:hint="eastAsia"/>
          </w:rPr>
          <w:delText xml:space="preserve">run </w:delText>
        </w:r>
      </w:del>
      <w:del w:id="735" w:author="Charles guo" w:date="2017-06-14T09:10:00Z">
        <w:r w:rsidR="00F21055" w:rsidRPr="00F21055" w:rsidDel="002E17BA">
          <w:delText>hideType</w:delText>
        </w:r>
      </w:del>
      <w:del w:id="736" w:author="Charles guo" w:date="2017-06-14T10:29:00Z">
        <w:r w:rsidRPr="00F21055" w:rsidDel="005840C6">
          <w:rPr>
            <w:rFonts w:hint="eastAsia"/>
          </w:rPr>
          <w:delText>.mql;</w:delText>
        </w:r>
        <w:bookmarkStart w:id="737" w:name="_Toc485203866"/>
        <w:bookmarkStart w:id="738" w:name="_Toc485204129"/>
        <w:bookmarkStart w:id="739" w:name="_Toc485204320"/>
        <w:bookmarkStart w:id="740" w:name="_Toc485209149"/>
        <w:bookmarkStart w:id="741" w:name="_Toc485215411"/>
        <w:bookmarkEnd w:id="737"/>
        <w:bookmarkEnd w:id="738"/>
        <w:bookmarkEnd w:id="739"/>
        <w:bookmarkEnd w:id="740"/>
        <w:bookmarkEnd w:id="741"/>
      </w:del>
    </w:p>
    <w:p w:rsidR="00F938EB" w:rsidRPr="00F21055" w:rsidDel="00AB3896" w:rsidRDefault="00F938EB" w:rsidP="007E3A0C">
      <w:pPr>
        <w:pStyle w:val="2"/>
        <w:ind w:left="119" w:hanging="119"/>
        <w:rPr>
          <w:del w:id="742" w:author="Charles guo" w:date="2017-06-14T09:10:00Z"/>
        </w:rPr>
        <w:pPrChange w:id="743" w:author="Charles guo" w:date="2017-06-14T14:12:00Z">
          <w:pPr>
            <w:pStyle w:val="a"/>
            <w:numPr>
              <w:numId w:val="11"/>
            </w:numPr>
            <w:spacing w:after="0" w:line="240" w:lineRule="auto"/>
            <w:ind w:left="840" w:firstLine="360"/>
          </w:pPr>
        </w:pPrChange>
      </w:pPr>
      <w:del w:id="744" w:author="Charles guo" w:date="2017-06-14T09:10:00Z">
        <w:r w:rsidRPr="00F21055" w:rsidDel="00AB3896">
          <w:rPr>
            <w:rFonts w:hint="eastAsia"/>
          </w:rPr>
          <w:delText>如果是第一次部署或</w:delText>
        </w:r>
        <w:r w:rsidR="00F21055" w:rsidDel="00AB3896">
          <w:delText>&lt;SVN</w:delText>
        </w:r>
        <w:r w:rsidR="00F21055" w:rsidDel="00AB3896">
          <w:delText>下载文件夹</w:delText>
        </w:r>
        <w:r w:rsidR="00F21055" w:rsidDel="00AB3896">
          <w:delText>&gt;</w:delText>
        </w:r>
        <w:r w:rsidR="00F21055" w:rsidRPr="00AB22A4" w:rsidDel="00AB3896">
          <w:delText>\</w:delText>
        </w:r>
        <w:r w:rsidR="00F21055" w:rsidDel="00AB3896">
          <w:delText xml:space="preserve"> </w:delText>
        </w:r>
        <w:r w:rsidR="00F21055" w:rsidRPr="008D136B" w:rsidDel="00AB3896">
          <w:delText>schema_custom</w:delText>
        </w:r>
        <w:r w:rsidR="00F21055" w:rsidRPr="008D136B" w:rsidDel="00AB3896">
          <w:rPr>
            <w:rFonts w:hint="eastAsia"/>
          </w:rPr>
          <w:delText>\</w:delText>
        </w:r>
        <w:r w:rsidR="00F21055" w:rsidDel="00AB3896">
          <w:delText xml:space="preserve"> </w:delText>
        </w:r>
        <w:r w:rsidR="00F21055" w:rsidRPr="00F21055" w:rsidDel="00AB3896">
          <w:delText>hideUI</w:delText>
        </w:r>
        <w:r w:rsidR="00F21055" w:rsidDel="00AB3896">
          <w:delText>.mql</w:delText>
        </w:r>
        <w:r w:rsidRPr="00F21055" w:rsidDel="00AB3896">
          <w:rPr>
            <w:rFonts w:hint="eastAsia"/>
          </w:rPr>
          <w:delText>内容有变动，则将文件拷贝到本机（即</w:delText>
        </w:r>
        <w:r w:rsidR="008D136B" w:rsidRPr="00F21055" w:rsidDel="00AB3896">
          <w:rPr>
            <w:rFonts w:hint="eastAsia"/>
          </w:rPr>
          <w:delText>192.168.80.12</w:delText>
        </w:r>
        <w:r w:rsidRPr="00F21055" w:rsidDel="00AB3896">
          <w:rPr>
            <w:rFonts w:hint="eastAsia"/>
          </w:rPr>
          <w:delText>）的</w:delText>
        </w:r>
        <w:r w:rsidRPr="00F21055" w:rsidDel="00AB3896">
          <w:rPr>
            <w:rFonts w:hint="eastAsia"/>
          </w:rPr>
          <w:delText>c:\schema_custom</w:delText>
        </w:r>
        <w:r w:rsidRPr="00F21055" w:rsidDel="00AB3896">
          <w:rPr>
            <w:rFonts w:hint="eastAsia"/>
          </w:rPr>
          <w:delText>目录中，并在</w:delText>
        </w:r>
        <w:r w:rsidRPr="00F21055" w:rsidDel="00AB3896">
          <w:rPr>
            <w:rFonts w:hint="eastAsia"/>
          </w:rPr>
          <w:delText>mql</w:delText>
        </w:r>
        <w:r w:rsidRPr="00F21055" w:rsidDel="00AB3896">
          <w:rPr>
            <w:rFonts w:hint="eastAsia"/>
          </w:rPr>
          <w:delText>中执行下面命令</w:delText>
        </w:r>
        <w:bookmarkStart w:id="745" w:name="_Toc485203867"/>
        <w:bookmarkStart w:id="746" w:name="_Toc485204130"/>
        <w:bookmarkStart w:id="747" w:name="_Toc485204321"/>
        <w:bookmarkStart w:id="748" w:name="_Toc485209150"/>
        <w:bookmarkStart w:id="749" w:name="_Toc485215412"/>
        <w:bookmarkEnd w:id="745"/>
        <w:bookmarkEnd w:id="746"/>
        <w:bookmarkEnd w:id="747"/>
        <w:bookmarkEnd w:id="748"/>
        <w:bookmarkEnd w:id="749"/>
      </w:del>
    </w:p>
    <w:p w:rsidR="00F938EB" w:rsidDel="00AB3896" w:rsidRDefault="00F938EB" w:rsidP="007E3A0C">
      <w:pPr>
        <w:pStyle w:val="2"/>
        <w:ind w:left="119" w:hanging="119"/>
        <w:rPr>
          <w:del w:id="750" w:author="Charles guo" w:date="2017-06-14T09:10:00Z"/>
        </w:rPr>
        <w:pPrChange w:id="751" w:author="Charles guo" w:date="2017-06-14T14:12:00Z">
          <w:pPr>
            <w:spacing w:after="0" w:line="240" w:lineRule="auto"/>
            <w:ind w:firstLineChars="300" w:firstLine="630"/>
          </w:pPr>
        </w:pPrChange>
      </w:pPr>
      <w:del w:id="752" w:author="Charles guo" w:date="2017-06-14T09:10:00Z">
        <w:r w:rsidRPr="00F21055" w:rsidDel="00AB3896">
          <w:rPr>
            <w:rFonts w:hint="eastAsia"/>
          </w:rPr>
          <w:delText xml:space="preserve">run </w:delText>
        </w:r>
        <w:r w:rsidR="00F21055" w:rsidRPr="00F21055" w:rsidDel="00AB3896">
          <w:delText>hideUI</w:delText>
        </w:r>
        <w:r w:rsidRPr="00F21055" w:rsidDel="00AB3896">
          <w:rPr>
            <w:rFonts w:hint="eastAsia"/>
          </w:rPr>
          <w:delText>.mql;</w:delText>
        </w:r>
        <w:bookmarkStart w:id="753" w:name="_Toc485203868"/>
        <w:bookmarkStart w:id="754" w:name="_Toc485204131"/>
        <w:bookmarkStart w:id="755" w:name="_Toc485204322"/>
        <w:bookmarkStart w:id="756" w:name="_Toc485209151"/>
        <w:bookmarkStart w:id="757" w:name="_Toc485215413"/>
        <w:bookmarkEnd w:id="753"/>
        <w:bookmarkEnd w:id="754"/>
        <w:bookmarkEnd w:id="755"/>
        <w:bookmarkEnd w:id="756"/>
        <w:bookmarkEnd w:id="757"/>
      </w:del>
    </w:p>
    <w:p w:rsidR="00F938EB" w:rsidRPr="00F21055" w:rsidDel="00AB3896" w:rsidRDefault="00F938EB" w:rsidP="007E3A0C">
      <w:pPr>
        <w:pStyle w:val="2"/>
        <w:ind w:left="119" w:hanging="119"/>
        <w:rPr>
          <w:del w:id="758" w:author="Charles guo" w:date="2017-06-14T09:10:00Z"/>
        </w:rPr>
        <w:pPrChange w:id="759" w:author="Charles guo" w:date="2017-06-14T14:12:00Z">
          <w:pPr>
            <w:pStyle w:val="a"/>
            <w:numPr>
              <w:numId w:val="11"/>
            </w:numPr>
            <w:spacing w:after="0" w:line="240" w:lineRule="auto"/>
            <w:ind w:left="840" w:firstLine="360"/>
          </w:pPr>
        </w:pPrChange>
      </w:pPr>
      <w:del w:id="760" w:author="Charles guo" w:date="2017-06-14T09:10:00Z">
        <w:r w:rsidRPr="00F21055" w:rsidDel="00AB3896">
          <w:rPr>
            <w:rFonts w:hint="eastAsia"/>
          </w:rPr>
          <w:delText>如果是第一次部署或</w:delText>
        </w:r>
        <w:r w:rsidR="00F21055" w:rsidDel="00AB3896">
          <w:delText>&lt;SVN</w:delText>
        </w:r>
        <w:r w:rsidR="00F21055" w:rsidDel="00AB3896">
          <w:delText>下载文件夹</w:delText>
        </w:r>
        <w:r w:rsidR="00F21055" w:rsidDel="00AB3896">
          <w:delText>&gt;</w:delText>
        </w:r>
        <w:r w:rsidR="00F21055" w:rsidRPr="00AB22A4" w:rsidDel="00AB3896">
          <w:delText>\</w:delText>
        </w:r>
        <w:r w:rsidR="00F21055" w:rsidDel="00AB3896">
          <w:delText xml:space="preserve"> </w:delText>
        </w:r>
        <w:r w:rsidR="00F21055" w:rsidRPr="008D136B" w:rsidDel="00AB3896">
          <w:delText>schema_custom</w:delText>
        </w:r>
        <w:r w:rsidR="00F21055" w:rsidRPr="008D136B" w:rsidDel="00AB3896">
          <w:rPr>
            <w:rFonts w:hint="eastAsia"/>
          </w:rPr>
          <w:delText>\</w:delText>
        </w:r>
        <w:r w:rsidRPr="00F21055" w:rsidDel="00AB3896">
          <w:delText>PostProcess.mql</w:delText>
        </w:r>
        <w:r w:rsidRPr="00F21055" w:rsidDel="00AB3896">
          <w:rPr>
            <w:rFonts w:hint="eastAsia"/>
          </w:rPr>
          <w:delText>内容有变动，则将文件拷贝到本机（即</w:delText>
        </w:r>
        <w:r w:rsidR="008D136B" w:rsidRPr="00F21055" w:rsidDel="00AB3896">
          <w:rPr>
            <w:rFonts w:hint="eastAsia"/>
          </w:rPr>
          <w:delText>192.168.80.12</w:delText>
        </w:r>
        <w:r w:rsidRPr="00F21055" w:rsidDel="00AB3896">
          <w:rPr>
            <w:rFonts w:hint="eastAsia"/>
          </w:rPr>
          <w:delText>）的</w:delText>
        </w:r>
        <w:r w:rsidRPr="00F21055" w:rsidDel="00AB3896">
          <w:rPr>
            <w:rFonts w:hint="eastAsia"/>
          </w:rPr>
          <w:delText>c:\schema_custom</w:delText>
        </w:r>
        <w:r w:rsidRPr="00F21055" w:rsidDel="00AB3896">
          <w:rPr>
            <w:rFonts w:hint="eastAsia"/>
          </w:rPr>
          <w:delText>目录中，并在</w:delText>
        </w:r>
        <w:r w:rsidRPr="00F21055" w:rsidDel="00AB3896">
          <w:rPr>
            <w:rFonts w:hint="eastAsia"/>
          </w:rPr>
          <w:delText>mql</w:delText>
        </w:r>
        <w:r w:rsidRPr="00F21055" w:rsidDel="00AB3896">
          <w:rPr>
            <w:rFonts w:hint="eastAsia"/>
          </w:rPr>
          <w:delText>中执行下面命令</w:delText>
        </w:r>
        <w:bookmarkStart w:id="761" w:name="_Toc485203869"/>
        <w:bookmarkStart w:id="762" w:name="_Toc485204132"/>
        <w:bookmarkStart w:id="763" w:name="_Toc485204323"/>
        <w:bookmarkStart w:id="764" w:name="_Toc485209152"/>
        <w:bookmarkStart w:id="765" w:name="_Toc485215414"/>
        <w:bookmarkEnd w:id="761"/>
        <w:bookmarkEnd w:id="762"/>
        <w:bookmarkEnd w:id="763"/>
        <w:bookmarkEnd w:id="764"/>
        <w:bookmarkEnd w:id="765"/>
      </w:del>
    </w:p>
    <w:p w:rsidR="00F938EB" w:rsidDel="00AB3896" w:rsidRDefault="00F938EB" w:rsidP="007E3A0C">
      <w:pPr>
        <w:pStyle w:val="2"/>
        <w:ind w:left="119" w:hanging="119"/>
        <w:rPr>
          <w:del w:id="766" w:author="Charles guo" w:date="2017-06-14T09:10:00Z"/>
        </w:rPr>
        <w:pPrChange w:id="767" w:author="Charles guo" w:date="2017-06-14T14:12:00Z">
          <w:pPr>
            <w:spacing w:after="0" w:line="240" w:lineRule="auto"/>
            <w:ind w:firstLineChars="300" w:firstLine="630"/>
          </w:pPr>
        </w:pPrChange>
      </w:pPr>
      <w:del w:id="768" w:author="Charles guo" w:date="2017-06-14T09:10:00Z">
        <w:r w:rsidRPr="00F21055" w:rsidDel="00AB3896">
          <w:rPr>
            <w:rFonts w:hint="eastAsia"/>
          </w:rPr>
          <w:delText xml:space="preserve">run </w:delText>
        </w:r>
        <w:r w:rsidRPr="00F21055" w:rsidDel="00AB3896">
          <w:delText>PostProcess</w:delText>
        </w:r>
        <w:r w:rsidRPr="00F21055" w:rsidDel="00AB3896">
          <w:rPr>
            <w:rFonts w:hint="eastAsia"/>
          </w:rPr>
          <w:delText>.mql;</w:delText>
        </w:r>
        <w:bookmarkStart w:id="769" w:name="_Toc485203870"/>
        <w:bookmarkStart w:id="770" w:name="_Toc485204133"/>
        <w:bookmarkStart w:id="771" w:name="_Toc485204324"/>
        <w:bookmarkStart w:id="772" w:name="_Toc485209153"/>
        <w:bookmarkStart w:id="773" w:name="_Toc485215415"/>
        <w:bookmarkEnd w:id="769"/>
        <w:bookmarkEnd w:id="770"/>
        <w:bookmarkEnd w:id="771"/>
        <w:bookmarkEnd w:id="772"/>
        <w:bookmarkEnd w:id="773"/>
      </w:del>
    </w:p>
    <w:p w:rsidR="00F21055" w:rsidDel="005840C6" w:rsidRDefault="00F21055" w:rsidP="007E3A0C">
      <w:pPr>
        <w:pStyle w:val="2"/>
        <w:ind w:left="119" w:hanging="119"/>
        <w:rPr>
          <w:del w:id="774" w:author="Charles guo" w:date="2017-06-14T10:29:00Z"/>
        </w:rPr>
        <w:pPrChange w:id="775" w:author="Charles guo" w:date="2017-06-14T14:12:00Z">
          <w:pPr>
            <w:spacing w:after="0" w:line="240" w:lineRule="auto"/>
            <w:ind w:firstLineChars="300" w:firstLine="630"/>
          </w:pPr>
        </w:pPrChange>
      </w:pPr>
      <w:bookmarkStart w:id="776" w:name="_Toc485203871"/>
      <w:bookmarkStart w:id="777" w:name="_Toc485204134"/>
      <w:bookmarkStart w:id="778" w:name="_Toc485204325"/>
      <w:bookmarkStart w:id="779" w:name="_Toc485209154"/>
      <w:bookmarkStart w:id="780" w:name="_Toc485215416"/>
      <w:bookmarkEnd w:id="776"/>
      <w:bookmarkEnd w:id="777"/>
      <w:bookmarkEnd w:id="778"/>
      <w:bookmarkEnd w:id="779"/>
      <w:bookmarkEnd w:id="780"/>
    </w:p>
    <w:p w:rsidR="00F938EB" w:rsidRPr="003C1F1B" w:rsidDel="005840C6" w:rsidRDefault="00F938EB" w:rsidP="007E3A0C">
      <w:pPr>
        <w:pStyle w:val="2"/>
        <w:ind w:left="119" w:hanging="119"/>
        <w:rPr>
          <w:del w:id="781" w:author="Charles guo" w:date="2017-06-14T10:29:00Z"/>
          <w:b/>
        </w:rPr>
        <w:pPrChange w:id="782" w:author="Charles guo" w:date="2017-06-14T14:12:00Z">
          <w:pPr>
            <w:pStyle w:val="a"/>
            <w:widowControl w:val="0"/>
            <w:numPr>
              <w:numId w:val="9"/>
            </w:numPr>
            <w:spacing w:after="0" w:line="240" w:lineRule="auto"/>
            <w:ind w:left="420" w:firstLine="420"/>
          </w:pPr>
        </w:pPrChange>
      </w:pPr>
      <w:del w:id="783" w:author="Charles guo" w:date="2017-06-14T10:29:00Z">
        <w:r w:rsidRPr="00F21055" w:rsidDel="005840C6">
          <w:rPr>
            <w:rFonts w:hint="eastAsia"/>
          </w:rPr>
          <w:delText>启动</w:delText>
        </w:r>
        <w:r w:rsidRPr="00F21055" w:rsidDel="005840C6">
          <w:rPr>
            <w:rFonts w:hint="eastAsia"/>
          </w:rPr>
          <w:delText>enovia</w:delText>
        </w:r>
        <w:r w:rsidRPr="00F21055" w:rsidDel="005840C6">
          <w:rPr>
            <w:rFonts w:hint="eastAsia"/>
          </w:rPr>
          <w:delText>服务的进程</w:delText>
        </w:r>
        <w:bookmarkStart w:id="784" w:name="_Toc485203872"/>
        <w:bookmarkStart w:id="785" w:name="_Toc485204135"/>
        <w:bookmarkStart w:id="786" w:name="_Toc485204326"/>
        <w:bookmarkStart w:id="787" w:name="_Toc485209155"/>
        <w:bookmarkStart w:id="788" w:name="_Toc485215417"/>
        <w:bookmarkEnd w:id="784"/>
        <w:bookmarkEnd w:id="785"/>
        <w:bookmarkEnd w:id="786"/>
        <w:bookmarkEnd w:id="787"/>
        <w:bookmarkEnd w:id="788"/>
      </w:del>
    </w:p>
    <w:p w:rsidR="003C1F1B" w:rsidRPr="00F21055" w:rsidDel="005840C6" w:rsidRDefault="003C1F1B" w:rsidP="007E3A0C">
      <w:pPr>
        <w:pStyle w:val="2"/>
        <w:ind w:left="119" w:hanging="119"/>
        <w:rPr>
          <w:del w:id="789" w:author="Charles guo" w:date="2017-06-14T10:29:00Z"/>
        </w:rPr>
        <w:pPrChange w:id="790" w:author="Charles guo" w:date="2017-06-14T14:12:00Z">
          <w:pPr>
            <w:pStyle w:val="a"/>
            <w:widowControl w:val="0"/>
            <w:spacing w:after="0" w:line="240" w:lineRule="auto"/>
            <w:ind w:left="420" w:firstLine="482"/>
          </w:pPr>
        </w:pPrChange>
      </w:pPr>
      <w:bookmarkStart w:id="791" w:name="_Toc485203873"/>
      <w:bookmarkStart w:id="792" w:name="_Toc485204136"/>
      <w:bookmarkStart w:id="793" w:name="_Toc485204327"/>
      <w:bookmarkStart w:id="794" w:name="_Toc485209156"/>
      <w:bookmarkStart w:id="795" w:name="_Toc485215418"/>
      <w:bookmarkEnd w:id="791"/>
      <w:bookmarkEnd w:id="792"/>
      <w:bookmarkEnd w:id="793"/>
      <w:bookmarkEnd w:id="794"/>
      <w:bookmarkEnd w:id="795"/>
    </w:p>
    <w:p w:rsidR="008E2CA0" w:rsidRPr="00BF28F9" w:rsidDel="005840C6" w:rsidRDefault="00F938EB" w:rsidP="007E3A0C">
      <w:pPr>
        <w:pStyle w:val="2"/>
        <w:ind w:left="119" w:hanging="119"/>
        <w:rPr>
          <w:del w:id="796" w:author="Charles guo" w:date="2017-06-14T10:29:00Z"/>
        </w:rPr>
        <w:pPrChange w:id="797" w:author="Charles guo" w:date="2017-06-14T14:12:00Z">
          <w:pPr>
            <w:pStyle w:val="a"/>
            <w:numPr>
              <w:numId w:val="9"/>
            </w:numPr>
            <w:spacing w:after="0" w:line="240" w:lineRule="auto"/>
            <w:ind w:left="420" w:firstLine="420"/>
          </w:pPr>
        </w:pPrChange>
      </w:pPr>
      <w:del w:id="798" w:author="Charles guo" w:date="2017-06-14T10:29:00Z">
        <w:r w:rsidRPr="00BF28F9" w:rsidDel="005840C6">
          <w:rPr>
            <w:rFonts w:hint="eastAsia"/>
          </w:rPr>
          <w:delText>如果导入的</w:delText>
        </w:r>
        <w:r w:rsidRPr="00BF28F9" w:rsidDel="005840C6">
          <w:rPr>
            <w:rFonts w:hint="eastAsia"/>
          </w:rPr>
          <w:delText>schema</w:delText>
        </w:r>
        <w:r w:rsidRPr="00BF28F9" w:rsidDel="005840C6">
          <w:rPr>
            <w:rFonts w:hint="eastAsia"/>
          </w:rPr>
          <w:delText>中有</w:delText>
        </w:r>
        <w:r w:rsidRPr="00BF28F9" w:rsidDel="005840C6">
          <w:rPr>
            <w:rFonts w:hint="eastAsia"/>
          </w:rPr>
          <w:delText>trigger</w:delText>
        </w:r>
        <w:r w:rsidRPr="00BF28F9" w:rsidDel="005840C6">
          <w:rPr>
            <w:rFonts w:hint="eastAsia"/>
          </w:rPr>
          <w:delText>的变动，请在</w:delText>
        </w:r>
        <w:r w:rsidRPr="00BF28F9" w:rsidDel="005840C6">
          <w:rPr>
            <w:rFonts w:hint="eastAsia"/>
          </w:rPr>
          <w:delText>enovia</w:delText>
        </w:r>
        <w:r w:rsidRPr="00BF28F9" w:rsidDel="005840C6">
          <w:rPr>
            <w:rFonts w:hint="eastAsia"/>
          </w:rPr>
          <w:delText>系统启动后，使用管理员账号从页面上登陆</w:delText>
        </w:r>
        <w:r w:rsidRPr="00BF28F9" w:rsidDel="005840C6">
          <w:rPr>
            <w:rFonts w:hint="eastAsia"/>
          </w:rPr>
          <w:delText>enovia</w:delText>
        </w:r>
        <w:r w:rsidRPr="00BF28F9" w:rsidDel="005840C6">
          <w:rPr>
            <w:rFonts w:hint="eastAsia"/>
          </w:rPr>
          <w:delText>系统后，点击执行菜单项中的</w:delText>
        </w:r>
      </w:del>
      <w:del w:id="799" w:author="Charles guo" w:date="2017-06-14T09:11:00Z">
        <w:r w:rsidRPr="00BF28F9" w:rsidDel="00464A4D">
          <w:rPr>
            <w:rFonts w:hint="eastAsia"/>
          </w:rPr>
          <w:delText>reload cache</w:delText>
        </w:r>
      </w:del>
      <w:del w:id="800" w:author="Charles guo" w:date="2017-06-14T10:29:00Z">
        <w:r w:rsidRPr="00BF28F9" w:rsidDel="005840C6">
          <w:rPr>
            <w:rFonts w:hint="eastAsia"/>
          </w:rPr>
          <w:delText>菜单命令，我们的</w:delText>
        </w:r>
        <w:r w:rsidRPr="00BF28F9" w:rsidDel="005840C6">
          <w:rPr>
            <w:rFonts w:hint="eastAsia"/>
          </w:rPr>
          <w:delText>enovia</w:delText>
        </w:r>
        <w:r w:rsidRPr="00BF28F9" w:rsidDel="005840C6">
          <w:rPr>
            <w:rFonts w:hint="eastAsia"/>
          </w:rPr>
          <w:delText>系统有</w:delText>
        </w:r>
      </w:del>
      <w:del w:id="801" w:author="Charles guo" w:date="2017-06-14T09:10:00Z">
        <w:r w:rsidR="00BF28F9" w:rsidDel="00AB3896">
          <w:delText>2</w:delText>
        </w:r>
      </w:del>
      <w:del w:id="802" w:author="Charles guo" w:date="2017-06-14T10:29:00Z">
        <w:r w:rsidRPr="00BF28F9" w:rsidDel="005840C6">
          <w:rPr>
            <w:rFonts w:hint="eastAsia"/>
          </w:rPr>
          <w:delText>个</w:delText>
        </w:r>
      </w:del>
      <w:del w:id="803" w:author="Charles guo" w:date="2017-06-14T09:10:00Z">
        <w:r w:rsidRPr="00BF28F9" w:rsidDel="00AB3896">
          <w:rPr>
            <w:rFonts w:hint="eastAsia"/>
          </w:rPr>
          <w:delText>tomcat</w:delText>
        </w:r>
      </w:del>
      <w:del w:id="804" w:author="Charles guo" w:date="2017-06-14T10:29:00Z">
        <w:r w:rsidRPr="00BF28F9" w:rsidDel="005840C6">
          <w:rPr>
            <w:rFonts w:hint="eastAsia"/>
          </w:rPr>
          <w:delText>进程，需要分别在页面</w:delText>
        </w:r>
        <w:r w:rsidRPr="00BF28F9" w:rsidDel="005840C6">
          <w:rPr>
            <w:rFonts w:hint="eastAsia"/>
          </w:rPr>
          <w:delText>url</w:delText>
        </w:r>
        <w:r w:rsidRPr="00BF28F9" w:rsidDel="005840C6">
          <w:rPr>
            <w:rFonts w:hint="eastAsia"/>
          </w:rPr>
          <w:delText>中加入端口号</w:delText>
        </w:r>
        <w:r w:rsidRPr="00BF28F9" w:rsidDel="005840C6">
          <w:rPr>
            <w:rFonts w:hint="eastAsia"/>
          </w:rPr>
          <w:delText>8080,8081</w:delText>
        </w:r>
        <w:r w:rsidRPr="00BF28F9" w:rsidDel="005840C6">
          <w:rPr>
            <w:rFonts w:hint="eastAsia"/>
          </w:rPr>
          <w:delText>来重复</w:delText>
        </w:r>
      </w:del>
      <w:del w:id="805" w:author="Charles guo" w:date="2017-06-14T09:11:00Z">
        <w:r w:rsidR="00BF28F9" w:rsidDel="002C46FC">
          <w:delText>2</w:delText>
        </w:r>
      </w:del>
      <w:del w:id="806" w:author="Charles guo" w:date="2017-06-14T10:29:00Z">
        <w:r w:rsidRPr="00BF28F9" w:rsidDel="005840C6">
          <w:rPr>
            <w:rFonts w:hint="eastAsia"/>
          </w:rPr>
          <w:delText>次上面所述的</w:delText>
        </w:r>
      </w:del>
      <w:del w:id="807" w:author="Charles guo" w:date="2017-06-14T09:13:00Z">
        <w:r w:rsidRPr="00BF28F9" w:rsidDel="00CA3DB2">
          <w:rPr>
            <w:rFonts w:hint="eastAsia"/>
          </w:rPr>
          <w:delText>reload cache</w:delText>
        </w:r>
      </w:del>
      <w:del w:id="808" w:author="Charles guo" w:date="2017-06-14T10:29:00Z">
        <w:r w:rsidRPr="00BF28F9" w:rsidDel="005840C6">
          <w:rPr>
            <w:rFonts w:hint="eastAsia"/>
          </w:rPr>
          <w:delText>动作</w:delText>
        </w:r>
        <w:bookmarkStart w:id="809" w:name="_Toc485203874"/>
        <w:bookmarkStart w:id="810" w:name="_Toc485204137"/>
        <w:bookmarkStart w:id="811" w:name="_Toc485204328"/>
        <w:bookmarkStart w:id="812" w:name="_Toc485209157"/>
        <w:bookmarkStart w:id="813" w:name="_Toc485215419"/>
        <w:bookmarkEnd w:id="809"/>
        <w:bookmarkEnd w:id="810"/>
        <w:bookmarkEnd w:id="811"/>
        <w:bookmarkEnd w:id="812"/>
        <w:bookmarkEnd w:id="813"/>
      </w:del>
    </w:p>
    <w:p w:rsidR="00A514C0" w:rsidDel="005840C6" w:rsidRDefault="00A514C0" w:rsidP="007E3A0C">
      <w:pPr>
        <w:pStyle w:val="2"/>
        <w:ind w:left="119" w:hanging="119"/>
        <w:rPr>
          <w:del w:id="814" w:author="Charles guo" w:date="2017-06-14T10:29:00Z"/>
        </w:rPr>
        <w:pPrChange w:id="815" w:author="Charles guo" w:date="2017-06-14T14:12:00Z">
          <w:pPr>
            <w:pStyle w:val="a"/>
            <w:widowControl w:val="0"/>
            <w:spacing w:after="0" w:line="240" w:lineRule="auto"/>
            <w:ind w:left="420" w:firstLine="420"/>
          </w:pPr>
        </w:pPrChange>
      </w:pPr>
      <w:bookmarkStart w:id="816" w:name="_Toc485203875"/>
      <w:bookmarkStart w:id="817" w:name="_Toc485204138"/>
      <w:bookmarkStart w:id="818" w:name="_Toc485204329"/>
      <w:bookmarkStart w:id="819" w:name="_Toc485209158"/>
      <w:bookmarkStart w:id="820" w:name="_Toc485215420"/>
      <w:bookmarkEnd w:id="816"/>
      <w:bookmarkEnd w:id="817"/>
      <w:bookmarkEnd w:id="818"/>
      <w:bookmarkEnd w:id="819"/>
      <w:bookmarkEnd w:id="820"/>
    </w:p>
    <w:p w:rsidR="00691091" w:rsidRPr="00691091" w:rsidDel="005840C6" w:rsidRDefault="00691091" w:rsidP="007E3A0C">
      <w:pPr>
        <w:pStyle w:val="2"/>
        <w:ind w:left="119" w:hanging="119"/>
        <w:rPr>
          <w:del w:id="821" w:author="Charles guo" w:date="2017-06-14T10:29:00Z"/>
        </w:rPr>
        <w:pPrChange w:id="822" w:author="Charles guo" w:date="2017-06-14T14:12:00Z">
          <w:pPr>
            <w:pStyle w:val="a"/>
            <w:numPr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425" w:firstLine="540"/>
            <w:contextualSpacing w:val="0"/>
            <w:outlineLvl w:val="1"/>
          </w:pPr>
        </w:pPrChange>
      </w:pPr>
      <w:bookmarkStart w:id="823" w:name="_Toc485203876"/>
      <w:bookmarkStart w:id="824" w:name="_Toc485204139"/>
      <w:bookmarkStart w:id="825" w:name="_Toc391483211"/>
      <w:bookmarkStart w:id="826" w:name="_Toc485204330"/>
      <w:bookmarkStart w:id="827" w:name="_Toc485209159"/>
      <w:bookmarkStart w:id="828" w:name="_Toc485215421"/>
      <w:bookmarkEnd w:id="823"/>
      <w:bookmarkEnd w:id="824"/>
      <w:bookmarkEnd w:id="826"/>
      <w:bookmarkEnd w:id="827"/>
      <w:bookmarkEnd w:id="828"/>
    </w:p>
    <w:p w:rsidR="00691091" w:rsidRPr="00691091" w:rsidDel="005840C6" w:rsidRDefault="00691091" w:rsidP="007E3A0C">
      <w:pPr>
        <w:pStyle w:val="2"/>
        <w:ind w:left="119" w:hanging="119"/>
        <w:rPr>
          <w:del w:id="829" w:author="Charles guo" w:date="2017-06-14T10:29:00Z"/>
        </w:rPr>
        <w:pPrChange w:id="830" w:author="Charles guo" w:date="2017-06-14T14:12:00Z">
          <w:pPr>
            <w:pStyle w:val="a"/>
            <w:numPr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425" w:firstLine="540"/>
            <w:contextualSpacing w:val="0"/>
            <w:outlineLvl w:val="1"/>
          </w:pPr>
        </w:pPrChange>
      </w:pPr>
      <w:bookmarkStart w:id="831" w:name="_Toc485203877"/>
      <w:bookmarkStart w:id="832" w:name="_Toc485204140"/>
      <w:bookmarkStart w:id="833" w:name="_Toc485204331"/>
      <w:bookmarkStart w:id="834" w:name="_Toc485209160"/>
      <w:bookmarkStart w:id="835" w:name="_Toc485215422"/>
      <w:bookmarkEnd w:id="831"/>
      <w:bookmarkEnd w:id="832"/>
      <w:bookmarkEnd w:id="833"/>
      <w:bookmarkEnd w:id="834"/>
      <w:bookmarkEnd w:id="835"/>
    </w:p>
    <w:p w:rsidR="00691091" w:rsidRPr="00691091" w:rsidDel="005840C6" w:rsidRDefault="00691091" w:rsidP="007E3A0C">
      <w:pPr>
        <w:pStyle w:val="2"/>
        <w:ind w:left="119" w:hanging="119"/>
        <w:rPr>
          <w:del w:id="836" w:author="Charles guo" w:date="2017-06-14T10:29:00Z"/>
        </w:rPr>
        <w:pPrChange w:id="837" w:author="Charles guo" w:date="2017-06-14T14:12:00Z">
          <w:pPr>
            <w:pStyle w:val="a"/>
            <w:numPr>
              <w:ilvl w:val="1"/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567" w:firstLine="540"/>
            <w:contextualSpacing w:val="0"/>
            <w:outlineLvl w:val="1"/>
          </w:pPr>
        </w:pPrChange>
      </w:pPr>
      <w:bookmarkStart w:id="838" w:name="_Toc485203878"/>
      <w:bookmarkStart w:id="839" w:name="_Toc485204141"/>
      <w:bookmarkStart w:id="840" w:name="_Toc485204332"/>
      <w:bookmarkStart w:id="841" w:name="_Toc485209161"/>
      <w:bookmarkStart w:id="842" w:name="_Toc485215423"/>
      <w:bookmarkEnd w:id="838"/>
      <w:bookmarkEnd w:id="839"/>
      <w:bookmarkEnd w:id="840"/>
      <w:bookmarkEnd w:id="841"/>
      <w:bookmarkEnd w:id="842"/>
    </w:p>
    <w:p w:rsidR="00691091" w:rsidRPr="00691091" w:rsidDel="005840C6" w:rsidRDefault="00691091" w:rsidP="007E3A0C">
      <w:pPr>
        <w:pStyle w:val="2"/>
        <w:ind w:left="119" w:hanging="119"/>
        <w:rPr>
          <w:del w:id="843" w:author="Charles guo" w:date="2017-06-14T10:29:00Z"/>
        </w:rPr>
        <w:pPrChange w:id="844" w:author="Charles guo" w:date="2017-06-14T14:12:00Z">
          <w:pPr>
            <w:pStyle w:val="a"/>
            <w:numPr>
              <w:ilvl w:val="1"/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567" w:firstLine="540"/>
            <w:contextualSpacing w:val="0"/>
            <w:outlineLvl w:val="1"/>
          </w:pPr>
        </w:pPrChange>
      </w:pPr>
      <w:bookmarkStart w:id="845" w:name="_Toc485203879"/>
      <w:bookmarkStart w:id="846" w:name="_Toc485204142"/>
      <w:bookmarkStart w:id="847" w:name="_Toc485204333"/>
      <w:bookmarkStart w:id="848" w:name="_Toc485209162"/>
      <w:bookmarkStart w:id="849" w:name="_Toc485215424"/>
      <w:bookmarkEnd w:id="845"/>
      <w:bookmarkEnd w:id="846"/>
      <w:bookmarkEnd w:id="847"/>
      <w:bookmarkEnd w:id="848"/>
      <w:bookmarkEnd w:id="849"/>
    </w:p>
    <w:p w:rsidR="00691091" w:rsidRPr="00691091" w:rsidDel="005840C6" w:rsidRDefault="00691091" w:rsidP="007E3A0C">
      <w:pPr>
        <w:pStyle w:val="2"/>
        <w:ind w:left="119" w:hanging="119"/>
        <w:rPr>
          <w:del w:id="850" w:author="Charles guo" w:date="2017-06-14T10:29:00Z"/>
        </w:rPr>
        <w:pPrChange w:id="851" w:author="Charles guo" w:date="2017-06-14T14:12:00Z">
          <w:pPr>
            <w:pStyle w:val="a"/>
            <w:numPr>
              <w:ilvl w:val="1"/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567" w:firstLine="540"/>
            <w:contextualSpacing w:val="0"/>
            <w:outlineLvl w:val="1"/>
          </w:pPr>
        </w:pPrChange>
      </w:pPr>
      <w:bookmarkStart w:id="852" w:name="_Toc485203880"/>
      <w:bookmarkStart w:id="853" w:name="_Toc485204143"/>
      <w:bookmarkStart w:id="854" w:name="_Toc485204334"/>
      <w:bookmarkStart w:id="855" w:name="_Toc485209163"/>
      <w:bookmarkStart w:id="856" w:name="_Toc485215425"/>
      <w:bookmarkEnd w:id="852"/>
      <w:bookmarkEnd w:id="853"/>
      <w:bookmarkEnd w:id="854"/>
      <w:bookmarkEnd w:id="855"/>
      <w:bookmarkEnd w:id="856"/>
    </w:p>
    <w:p w:rsidR="00691091" w:rsidRPr="00691091" w:rsidDel="005840C6" w:rsidRDefault="00691091" w:rsidP="007E3A0C">
      <w:pPr>
        <w:pStyle w:val="2"/>
        <w:ind w:left="119" w:hanging="119"/>
        <w:rPr>
          <w:del w:id="857" w:author="Charles guo" w:date="2017-06-14T10:29:00Z"/>
        </w:rPr>
        <w:pPrChange w:id="858" w:author="Charles guo" w:date="2017-06-14T14:12:00Z">
          <w:pPr>
            <w:pStyle w:val="a"/>
            <w:numPr>
              <w:ilvl w:val="1"/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567" w:firstLine="540"/>
            <w:contextualSpacing w:val="0"/>
            <w:outlineLvl w:val="1"/>
          </w:pPr>
        </w:pPrChange>
      </w:pPr>
      <w:bookmarkStart w:id="859" w:name="_Toc485203881"/>
      <w:bookmarkStart w:id="860" w:name="_Toc485204144"/>
      <w:bookmarkStart w:id="861" w:name="_Toc485204335"/>
      <w:bookmarkStart w:id="862" w:name="_Toc485209164"/>
      <w:bookmarkStart w:id="863" w:name="_Toc485215426"/>
      <w:bookmarkEnd w:id="859"/>
      <w:bookmarkEnd w:id="860"/>
      <w:bookmarkEnd w:id="861"/>
      <w:bookmarkEnd w:id="862"/>
      <w:bookmarkEnd w:id="863"/>
    </w:p>
    <w:p w:rsidR="00691091" w:rsidRPr="00691091" w:rsidDel="005840C6" w:rsidRDefault="00691091" w:rsidP="007E3A0C">
      <w:pPr>
        <w:pStyle w:val="2"/>
        <w:ind w:left="119" w:hanging="119"/>
        <w:rPr>
          <w:del w:id="864" w:author="Charles guo" w:date="2017-06-14T10:29:00Z"/>
        </w:rPr>
        <w:pPrChange w:id="865" w:author="Charles guo" w:date="2017-06-14T14:12:00Z">
          <w:pPr>
            <w:pStyle w:val="a"/>
            <w:numPr>
              <w:ilvl w:val="1"/>
              <w:numId w:val="12"/>
            </w:numPr>
            <w:pBdr>
              <w:bottom w:val="single" w:sz="4" w:space="1" w:color="622423" w:themeColor="accent2" w:themeShade="7F"/>
            </w:pBdr>
            <w:spacing w:after="0" w:line="240" w:lineRule="auto"/>
            <w:ind w:left="567" w:firstLine="540"/>
            <w:contextualSpacing w:val="0"/>
            <w:outlineLvl w:val="1"/>
          </w:pPr>
        </w:pPrChange>
      </w:pPr>
      <w:bookmarkStart w:id="866" w:name="_Toc485203882"/>
      <w:bookmarkStart w:id="867" w:name="_Toc485204145"/>
      <w:bookmarkStart w:id="868" w:name="_Toc485204336"/>
      <w:bookmarkStart w:id="869" w:name="_Toc485209165"/>
      <w:bookmarkStart w:id="870" w:name="_Toc485215427"/>
      <w:bookmarkEnd w:id="866"/>
      <w:bookmarkEnd w:id="867"/>
      <w:bookmarkEnd w:id="868"/>
      <w:bookmarkEnd w:id="869"/>
      <w:bookmarkEnd w:id="870"/>
    </w:p>
    <w:p w:rsidR="00691091" w:rsidRPr="00152E72" w:rsidRDefault="00691091" w:rsidP="007E3A0C">
      <w:pPr>
        <w:pStyle w:val="2"/>
        <w:ind w:left="119" w:hanging="119"/>
        <w:rPr>
          <w:rPrChange w:id="871" w:author="Charles guo" w:date="2017-06-14T10:07:00Z">
            <w:rPr>
              <w:b/>
            </w:rPr>
          </w:rPrChange>
        </w:rPr>
        <w:pPrChange w:id="872" w:author="Charles guo" w:date="2017-06-14T14:12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  <w:bookmarkStart w:id="873" w:name="_Toc485215428"/>
      <w:r>
        <w:rPr>
          <w:rFonts w:hint="eastAsia"/>
        </w:rPr>
        <w:t>Email</w:t>
      </w:r>
      <w:r>
        <w:rPr>
          <w:rFonts w:hint="eastAsia"/>
        </w:rPr>
        <w:t>通知设置</w:t>
      </w:r>
      <w:bookmarkEnd w:id="825"/>
      <w:bookmarkEnd w:id="873"/>
    </w:p>
    <w:p w:rsidR="00691091" w:rsidRPr="00691091" w:rsidRDefault="00691091" w:rsidP="007E3A0C">
      <w:pPr>
        <w:pStyle w:val="3"/>
        <w:numPr>
          <w:ilvl w:val="2"/>
          <w:numId w:val="22"/>
        </w:numPr>
        <w:pPrChange w:id="874" w:author="Charles guo" w:date="2017-06-14T14:13:00Z">
          <w:pPr>
            <w:pStyle w:val="3"/>
            <w:numPr>
              <w:ilvl w:val="2"/>
              <w:numId w:val="12"/>
            </w:numPr>
            <w:spacing w:before="0" w:after="0" w:line="240" w:lineRule="auto"/>
            <w:ind w:left="709" w:hanging="709"/>
          </w:pPr>
        </w:pPrChange>
      </w:pPr>
      <w:bookmarkStart w:id="875" w:name="_Toc485215429"/>
      <w:r w:rsidRPr="00691091">
        <w:rPr>
          <w:rFonts w:hint="eastAsia"/>
        </w:rPr>
        <w:t>SMTP</w:t>
      </w:r>
      <w:r w:rsidRPr="00691091">
        <w:rPr>
          <w:rFonts w:hint="eastAsia"/>
        </w:rPr>
        <w:t>账号认证信息设置</w:t>
      </w:r>
      <w:bookmarkEnd w:id="875"/>
    </w:p>
    <w:p w:rsidR="003C1F1B" w:rsidRDefault="003C1F1B">
      <w:pPr>
        <w:ind w:firstLineChars="200" w:firstLine="420"/>
        <w:pPrChange w:id="876" w:author="Charles guo" w:date="2017-06-14T11:30:00Z">
          <w:pPr>
            <w:spacing w:after="0" w:line="240" w:lineRule="auto"/>
            <w:ind w:firstLine="360"/>
          </w:pPr>
        </w:pPrChange>
      </w:pPr>
      <w:r w:rsidRPr="003C1F1B">
        <w:rPr>
          <w:rFonts w:hint="eastAsia"/>
        </w:rPr>
        <w:t>在</w:t>
      </w:r>
      <w:ins w:id="877" w:author="Charles guo" w:date="2017-06-14T09:36:00Z">
        <w:r w:rsidR="00936729" w:rsidRPr="00D570A4">
          <w:t>G:</w:t>
        </w:r>
        <w:r w:rsidR="00936729" w:rsidRPr="00D570A4">
          <w:rPr>
            <w:lang w:eastAsia="zh-CN"/>
          </w:rPr>
          <w:t>\enoviaPrj</w:t>
        </w:r>
        <w:r w:rsidR="00936729" w:rsidRPr="00D570A4">
          <w:t>\internal</w:t>
        </w:r>
      </w:ins>
      <w:ins w:id="878" w:author="Charles guo" w:date="2017-06-14T09:37:00Z">
        <w:r w:rsidR="00214F3B" w:rsidRPr="00D570A4">
          <w:t xml:space="preserve"> </w:t>
        </w:r>
      </w:ins>
      <w:ins w:id="879" w:author="Charles guo" w:date="2017-06-14T09:36:00Z">
        <w:r w:rsidR="00936729" w:rsidRPr="00D570A4">
          <w:t>\WEB-INF</w:t>
        </w:r>
        <w:r w:rsidR="00936729" w:rsidRPr="00DA1F2A">
          <w:rPr>
            <w:rFonts w:hint="eastAsia"/>
          </w:rPr>
          <w:t xml:space="preserve"> </w:t>
        </w:r>
        <w:r w:rsidR="00936729" w:rsidRPr="00DA1F2A">
          <w:t>\</w:t>
        </w:r>
        <w:r w:rsidR="00936729">
          <w:t>classes\</w:t>
        </w:r>
      </w:ins>
      <w:r w:rsidRPr="003C1F1B">
        <w:rPr>
          <w:rFonts w:hint="eastAsia"/>
        </w:rPr>
        <w:t>emxFrameworkS</w:t>
      </w:r>
      <w:ins w:id="880" w:author="Charles guo" w:date="2017-06-14T09:35:00Z">
        <w:r w:rsidR="00B76441">
          <w:t>EM</w:t>
        </w:r>
      </w:ins>
      <w:del w:id="881" w:author="Charles guo" w:date="2017-06-14T09:35:00Z">
        <w:r w:rsidRPr="003C1F1B" w:rsidDel="00B76441">
          <w:rPr>
            <w:rFonts w:hint="eastAsia"/>
          </w:rPr>
          <w:delText>Y</w:delText>
        </w:r>
      </w:del>
      <w:r w:rsidRPr="003C1F1B">
        <w:rPr>
          <w:rFonts w:hint="eastAsia"/>
        </w:rPr>
        <w:t>.properties</w:t>
      </w:r>
      <w:r w:rsidRPr="003C1F1B">
        <w:rPr>
          <w:rFonts w:hint="eastAsia"/>
        </w:rPr>
        <w:t>文件中配置：</w:t>
      </w:r>
    </w:p>
    <w:p w:rsidR="00B76441" w:rsidRPr="00B76441" w:rsidRDefault="00B76441" w:rsidP="00B76441">
      <w:pPr>
        <w:spacing w:after="0" w:line="240" w:lineRule="auto"/>
        <w:ind w:firstLine="360"/>
        <w:rPr>
          <w:ins w:id="882" w:author="Charles guo" w:date="2017-06-14T09:35:00Z"/>
          <w:color w:val="0070C0"/>
          <w:sz w:val="18"/>
          <w:szCs w:val="18"/>
        </w:rPr>
      </w:pPr>
      <w:ins w:id="883" w:author="Charles guo" w:date="2017-06-14T09:35:00Z">
        <w:r w:rsidRPr="00B76441">
          <w:rPr>
            <w:color w:val="0070C0"/>
            <w:sz w:val="18"/>
            <w:szCs w:val="18"/>
          </w:rPr>
          <w:t xml:space="preserve">LScustom.smtp.authrequired=true </w:t>
        </w:r>
      </w:ins>
    </w:p>
    <w:p w:rsidR="00B76441" w:rsidRPr="00B76441" w:rsidRDefault="00B76441" w:rsidP="00B76441">
      <w:pPr>
        <w:spacing w:after="0" w:line="240" w:lineRule="auto"/>
        <w:ind w:firstLine="360"/>
        <w:rPr>
          <w:ins w:id="884" w:author="Charles guo" w:date="2017-06-14T09:35:00Z"/>
          <w:color w:val="0070C0"/>
          <w:sz w:val="18"/>
          <w:szCs w:val="18"/>
        </w:rPr>
      </w:pPr>
      <w:ins w:id="885" w:author="Charles guo" w:date="2017-06-14T09:35:00Z">
        <w:r w:rsidRPr="00B76441">
          <w:rPr>
            <w:color w:val="0070C0"/>
            <w:sz w:val="18"/>
            <w:szCs w:val="18"/>
          </w:rPr>
          <w:t>LScustom.DefaultSMTP.Host=smtp.soueast-motor.com</w:t>
        </w:r>
      </w:ins>
    </w:p>
    <w:p w:rsidR="00B76441" w:rsidRPr="00B76441" w:rsidRDefault="00B76441" w:rsidP="00B76441">
      <w:pPr>
        <w:spacing w:after="0" w:line="240" w:lineRule="auto"/>
        <w:ind w:firstLine="360"/>
        <w:rPr>
          <w:ins w:id="886" w:author="Charles guo" w:date="2017-06-14T09:35:00Z"/>
          <w:color w:val="0070C0"/>
          <w:sz w:val="18"/>
          <w:szCs w:val="18"/>
        </w:rPr>
      </w:pPr>
      <w:ins w:id="887" w:author="Charles guo" w:date="2017-06-14T09:35:00Z">
        <w:r w:rsidRPr="00B76441">
          <w:rPr>
            <w:color w:val="0070C0"/>
            <w:sz w:val="18"/>
            <w:szCs w:val="18"/>
          </w:rPr>
          <w:t>LScustom.DefaultSMTP.LoginUser=pm@soueast-motor.com</w:t>
        </w:r>
      </w:ins>
    </w:p>
    <w:p w:rsidR="00B76441" w:rsidRDefault="00B76441" w:rsidP="003C1F1B">
      <w:pPr>
        <w:spacing w:after="0" w:line="240" w:lineRule="auto"/>
        <w:ind w:firstLine="360"/>
        <w:rPr>
          <w:ins w:id="888" w:author="Charles guo" w:date="2017-06-14T09:35:00Z"/>
          <w:color w:val="0070C0"/>
          <w:sz w:val="18"/>
          <w:szCs w:val="18"/>
        </w:rPr>
      </w:pPr>
      <w:ins w:id="889" w:author="Charles guo" w:date="2017-06-14T09:35:00Z">
        <w:r w:rsidRPr="00B76441">
          <w:rPr>
            <w:color w:val="0070C0"/>
            <w:sz w:val="18"/>
            <w:szCs w:val="18"/>
          </w:rPr>
          <w:t>LScustom.DefaultSMTP.LoginPassword=Sem147852</w:t>
        </w:r>
      </w:ins>
    </w:p>
    <w:p w:rsidR="00A31573" w:rsidRPr="00A31573" w:rsidDel="00B76441" w:rsidRDefault="00A31573" w:rsidP="00B76441">
      <w:pPr>
        <w:spacing w:after="0" w:line="240" w:lineRule="auto"/>
        <w:ind w:firstLine="360"/>
        <w:rPr>
          <w:del w:id="890" w:author="Charles guo" w:date="2017-06-14T09:35:00Z"/>
          <w:color w:val="0070C0"/>
          <w:sz w:val="18"/>
          <w:szCs w:val="18"/>
        </w:rPr>
      </w:pPr>
      <w:del w:id="891" w:author="Charles guo" w:date="2017-06-14T09:35:00Z">
        <w:r w:rsidRPr="00A31573" w:rsidDel="00B76441">
          <w:rPr>
            <w:color w:val="0070C0"/>
            <w:sz w:val="18"/>
            <w:szCs w:val="18"/>
          </w:rPr>
          <w:delText xml:space="preserve">LScustom.smtp.authrequired=true </w:delText>
        </w:r>
      </w:del>
    </w:p>
    <w:p w:rsidR="00A31573" w:rsidRPr="00A31573" w:rsidDel="00B76441" w:rsidRDefault="00A31573" w:rsidP="003C1F1B">
      <w:pPr>
        <w:spacing w:after="0" w:line="240" w:lineRule="auto"/>
        <w:ind w:firstLine="360"/>
        <w:rPr>
          <w:del w:id="892" w:author="Charles guo" w:date="2017-06-14T09:35:00Z"/>
          <w:color w:val="0070C0"/>
          <w:sz w:val="18"/>
          <w:szCs w:val="18"/>
        </w:rPr>
      </w:pPr>
      <w:del w:id="893" w:author="Charles guo" w:date="2017-06-14T09:35:00Z">
        <w:r w:rsidRPr="00A31573" w:rsidDel="00B76441">
          <w:rPr>
            <w:color w:val="0070C0"/>
            <w:sz w:val="18"/>
            <w:szCs w:val="18"/>
          </w:rPr>
          <w:delText>LScustom.DefaultSMTP.Host=192.168.0.32</w:delText>
        </w:r>
      </w:del>
    </w:p>
    <w:p w:rsidR="00A31573" w:rsidRPr="00A31573" w:rsidDel="00B76441" w:rsidRDefault="00A31573" w:rsidP="003C1F1B">
      <w:pPr>
        <w:spacing w:after="0" w:line="240" w:lineRule="auto"/>
        <w:ind w:firstLine="360"/>
        <w:rPr>
          <w:del w:id="894" w:author="Charles guo" w:date="2017-06-14T09:35:00Z"/>
          <w:color w:val="0070C0"/>
          <w:sz w:val="18"/>
          <w:szCs w:val="18"/>
        </w:rPr>
      </w:pPr>
      <w:del w:id="895" w:author="Charles guo" w:date="2017-06-14T09:35:00Z">
        <w:r w:rsidRPr="00A31573" w:rsidDel="00B76441">
          <w:rPr>
            <w:color w:val="0070C0"/>
            <w:sz w:val="18"/>
            <w:szCs w:val="18"/>
          </w:rPr>
          <w:delText>LScustom.DefaultSMTP.LoginUser=plmadmin@mcc-sfre.com</w:delText>
        </w:r>
      </w:del>
    </w:p>
    <w:p w:rsidR="00A31573" w:rsidRPr="00A31573" w:rsidDel="00B76441" w:rsidRDefault="00A31573" w:rsidP="003C1F1B">
      <w:pPr>
        <w:spacing w:after="0" w:line="240" w:lineRule="auto"/>
        <w:ind w:firstLine="360"/>
        <w:rPr>
          <w:del w:id="896" w:author="Charles guo" w:date="2017-06-14T09:35:00Z"/>
          <w:color w:val="0070C0"/>
          <w:sz w:val="18"/>
          <w:szCs w:val="18"/>
        </w:rPr>
      </w:pPr>
      <w:del w:id="897" w:author="Charles guo" w:date="2017-06-14T09:35:00Z">
        <w:r w:rsidRPr="00A31573" w:rsidDel="00B76441">
          <w:rPr>
            <w:color w:val="0070C0"/>
            <w:sz w:val="18"/>
            <w:szCs w:val="18"/>
          </w:rPr>
          <w:delText>LScustom.DefaultSMTP.LoginPassword=enovia2013x</w:delText>
        </w:r>
      </w:del>
    </w:p>
    <w:p w:rsidR="00691091" w:rsidRPr="00C67E58" w:rsidDel="00B76441" w:rsidRDefault="00A31573" w:rsidP="003C1F1B">
      <w:pPr>
        <w:spacing w:after="0" w:line="240" w:lineRule="auto"/>
        <w:ind w:firstLine="360"/>
        <w:rPr>
          <w:del w:id="898" w:author="Charles guo" w:date="2017-06-14T09:35:00Z"/>
          <w:color w:val="0070C0"/>
          <w:sz w:val="18"/>
          <w:szCs w:val="18"/>
        </w:rPr>
      </w:pPr>
      <w:del w:id="899" w:author="Charles guo" w:date="2017-06-14T09:35:00Z">
        <w:r w:rsidRPr="00A31573" w:rsidDel="00B76441">
          <w:rPr>
            <w:color w:val="0070C0"/>
            <w:sz w:val="18"/>
            <w:szCs w:val="18"/>
          </w:rPr>
          <w:delText>LScustom.ExtendSMTP.Host=</w:delText>
        </w:r>
      </w:del>
    </w:p>
    <w:p w:rsidR="00691091" w:rsidRPr="00C67E58" w:rsidRDefault="00691091" w:rsidP="003C1F1B">
      <w:pPr>
        <w:spacing w:after="0" w:line="240" w:lineRule="auto"/>
        <w:ind w:firstLine="360"/>
        <w:rPr>
          <w:color w:val="0070C0"/>
          <w:sz w:val="18"/>
          <w:szCs w:val="18"/>
        </w:rPr>
      </w:pPr>
      <w:r w:rsidRPr="00C67E58">
        <w:rPr>
          <w:color w:val="0070C0"/>
          <w:sz w:val="18"/>
          <w:szCs w:val="18"/>
        </w:rPr>
        <w:t># specify fromagent email address</w:t>
      </w:r>
    </w:p>
    <w:p w:rsidR="00B76441" w:rsidRPr="00B76441" w:rsidRDefault="00B76441" w:rsidP="00B76441">
      <w:pPr>
        <w:spacing w:after="0" w:line="240" w:lineRule="auto"/>
        <w:ind w:firstLine="360"/>
        <w:rPr>
          <w:ins w:id="900" w:author="Charles guo" w:date="2017-06-14T09:35:00Z"/>
          <w:color w:val="0070C0"/>
          <w:sz w:val="18"/>
          <w:szCs w:val="18"/>
        </w:rPr>
      </w:pPr>
      <w:ins w:id="901" w:author="Charles guo" w:date="2017-06-14T09:35:00Z">
        <w:r w:rsidRPr="00B76441">
          <w:rPr>
            <w:color w:val="0070C0"/>
            <w:sz w:val="18"/>
            <w:szCs w:val="18"/>
          </w:rPr>
          <w:t>LScustom.Notice.DefaultSMTP.FromAgentUser=SEMPM</w:t>
        </w:r>
      </w:ins>
    </w:p>
    <w:p w:rsidR="00A31573" w:rsidRPr="00A31573" w:rsidDel="00B76441" w:rsidRDefault="00B76441" w:rsidP="00B76441">
      <w:pPr>
        <w:spacing w:after="0" w:line="240" w:lineRule="auto"/>
        <w:ind w:firstLine="360"/>
        <w:rPr>
          <w:del w:id="902" w:author="Charles guo" w:date="2017-06-14T09:35:00Z"/>
          <w:color w:val="0070C0"/>
          <w:sz w:val="18"/>
          <w:szCs w:val="18"/>
        </w:rPr>
      </w:pPr>
      <w:ins w:id="903" w:author="Charles guo" w:date="2017-06-14T09:35:00Z">
        <w:r w:rsidRPr="00B76441">
          <w:rPr>
            <w:color w:val="0070C0"/>
            <w:sz w:val="18"/>
            <w:szCs w:val="18"/>
          </w:rPr>
          <w:t>LScustom.Notice.DefaultSMTP.FromAgentEmailAddress=pm@soueast-motor.com</w:t>
        </w:r>
      </w:ins>
      <w:del w:id="904" w:author="Charles guo" w:date="2017-06-14T09:35:00Z">
        <w:r w:rsidR="00A31573" w:rsidRPr="00A31573" w:rsidDel="00B76441">
          <w:rPr>
            <w:color w:val="0070C0"/>
            <w:sz w:val="18"/>
            <w:szCs w:val="18"/>
          </w:rPr>
          <w:delText>LScustom.Notice.DefaultSMTP.FromAgentUser=plmadmin</w:delText>
        </w:r>
      </w:del>
    </w:p>
    <w:p w:rsidR="00691091" w:rsidRPr="00C67E58" w:rsidDel="00ED2956" w:rsidRDefault="00A31573" w:rsidP="003C1F1B">
      <w:pPr>
        <w:spacing w:after="0" w:line="240" w:lineRule="auto"/>
        <w:ind w:firstLine="360"/>
        <w:rPr>
          <w:del w:id="905" w:author="Charles guo" w:date="2017-06-14T11:30:00Z"/>
          <w:color w:val="0070C0"/>
          <w:sz w:val="18"/>
          <w:szCs w:val="18"/>
        </w:rPr>
      </w:pPr>
      <w:del w:id="906" w:author="Charles guo" w:date="2017-06-14T09:35:00Z">
        <w:r w:rsidRPr="00A31573" w:rsidDel="00B76441">
          <w:rPr>
            <w:color w:val="0070C0"/>
            <w:sz w:val="18"/>
            <w:szCs w:val="18"/>
          </w:rPr>
          <w:delText>LScustom.Notice.DefaultSMTP.FromAgentEmailAddress=plmadmin@mcc-sfre.com</w:delText>
        </w:r>
      </w:del>
    </w:p>
    <w:p w:rsidR="00691091" w:rsidRPr="00ED2956" w:rsidRDefault="00691091">
      <w:pPr>
        <w:spacing w:after="0" w:line="240" w:lineRule="auto"/>
        <w:ind w:firstLine="360"/>
        <w:rPr>
          <w:sz w:val="18"/>
          <w:szCs w:val="18"/>
          <w:rPrChange w:id="907" w:author="Charles guo" w:date="2017-06-14T11:30:00Z">
            <w:rPr/>
          </w:rPrChange>
        </w:rPr>
        <w:pPrChange w:id="908" w:author="Charles guo" w:date="2017-06-14T11:30:00Z">
          <w:pPr>
            <w:pStyle w:val="a"/>
            <w:spacing w:after="0" w:line="240" w:lineRule="auto"/>
            <w:ind w:left="992" w:firstLine="360"/>
          </w:pPr>
        </w:pPrChange>
      </w:pPr>
    </w:p>
    <w:p w:rsidR="00800D57" w:rsidRPr="00800D57" w:rsidRDefault="00800D57" w:rsidP="007E3A0C">
      <w:pPr>
        <w:pStyle w:val="3"/>
        <w:numPr>
          <w:ilvl w:val="2"/>
          <w:numId w:val="22"/>
        </w:numPr>
        <w:rPr>
          <w:ins w:id="909" w:author="Charles guo" w:date="2017-06-14T10:16:00Z"/>
          <w:rPrChange w:id="910" w:author="Charles guo" w:date="2017-06-14T10:17:00Z">
            <w:rPr>
              <w:ins w:id="911" w:author="Charles guo" w:date="2017-06-14T10:16:00Z"/>
              <w:color w:val="000000" w:themeColor="text1"/>
              <w:szCs w:val="21"/>
            </w:rPr>
          </w:rPrChange>
        </w:rPr>
        <w:pPrChange w:id="912" w:author="Charles guo" w:date="2017-06-14T14:13:00Z">
          <w:pPr>
            <w:pStyle w:val="3"/>
            <w:numPr>
              <w:numId w:val="13"/>
            </w:numPr>
            <w:spacing w:before="0" w:after="0" w:line="240" w:lineRule="auto"/>
          </w:pPr>
        </w:pPrChange>
      </w:pPr>
      <w:bookmarkStart w:id="913" w:name="_Toc485215430"/>
      <w:ins w:id="914" w:author="Charles guo" w:date="2017-06-14T10:16:00Z">
        <w:r>
          <w:t>T</w:t>
        </w:r>
        <w:r>
          <w:rPr>
            <w:rFonts w:hint="eastAsia"/>
          </w:rPr>
          <w:t>om</w:t>
        </w:r>
        <w:r>
          <w:t>ee</w:t>
        </w:r>
        <w:r>
          <w:rPr>
            <w:rFonts w:hint="eastAsia"/>
          </w:rPr>
          <w:t>-schedule</w:t>
        </w:r>
        <w:r>
          <w:rPr>
            <w:rFonts w:hint="eastAsia"/>
          </w:rPr>
          <w:t>进程后台定时循环发送邮件设置</w:t>
        </w:r>
        <w:r w:rsidRPr="00800D57">
          <w:rPr>
            <w:rFonts w:hint="eastAsia"/>
            <w:rPrChange w:id="915" w:author="Charles guo" w:date="2017-06-14T10:17:00Z">
              <w:rPr>
                <w:rFonts w:hint="eastAsia"/>
                <w:color w:val="000000" w:themeColor="text1"/>
                <w:szCs w:val="21"/>
              </w:rPr>
            </w:rPrChange>
          </w:rPr>
          <w:t>方法</w:t>
        </w:r>
        <w:bookmarkEnd w:id="913"/>
      </w:ins>
    </w:p>
    <w:p w:rsidR="00800D57" w:rsidRDefault="00800D57" w:rsidP="00800D57">
      <w:pPr>
        <w:spacing w:after="0" w:line="240" w:lineRule="auto"/>
        <w:ind w:left="283" w:firstLine="420"/>
        <w:rPr>
          <w:ins w:id="916" w:author="Charles guo" w:date="2017-06-14T10:16:00Z"/>
        </w:rPr>
      </w:pPr>
      <w:ins w:id="917" w:author="Charles guo" w:date="2017-06-14T10:16:00Z">
        <w:r>
          <w:rPr>
            <w:rFonts w:hint="eastAsia"/>
          </w:rPr>
          <w:t>在</w:t>
        </w:r>
        <w:r w:rsidRPr="00090E72">
          <w:rPr>
            <w:rFonts w:hint="eastAsia"/>
            <w:sz w:val="18"/>
            <w:lang w:eastAsia="zh-CN"/>
          </w:rPr>
          <w:t>1</w:t>
        </w:r>
        <w:r w:rsidRPr="00090E72">
          <w:rPr>
            <w:sz w:val="18"/>
            <w:lang w:eastAsia="zh-CN"/>
          </w:rPr>
          <w:t>7</w:t>
        </w:r>
        <w:r w:rsidRPr="00090E72">
          <w:rPr>
            <w:rFonts w:hint="eastAsia"/>
            <w:sz w:val="18"/>
            <w:lang w:eastAsia="zh-CN"/>
          </w:rPr>
          <w:t>2.16.</w:t>
        </w:r>
        <w:r w:rsidRPr="00090E72">
          <w:rPr>
            <w:sz w:val="18"/>
            <w:lang w:eastAsia="zh-CN"/>
          </w:rPr>
          <w:t>1</w:t>
        </w:r>
        <w:r w:rsidRPr="00090E72">
          <w:rPr>
            <w:rFonts w:hint="eastAsia"/>
            <w:sz w:val="18"/>
            <w:lang w:eastAsia="zh-CN"/>
          </w:rPr>
          <w:t>.1</w:t>
        </w:r>
        <w:r w:rsidRPr="00090E72">
          <w:rPr>
            <w:sz w:val="18"/>
            <w:lang w:eastAsia="zh-CN"/>
          </w:rPr>
          <w:t>76</w:t>
        </w:r>
        <w:r>
          <w:rPr>
            <w:sz w:val="18"/>
            <w:lang w:eastAsia="zh-CN"/>
          </w:rPr>
          <w:t>服务器的</w:t>
        </w:r>
        <w:r>
          <w:t>G:</w:t>
        </w:r>
        <w:r>
          <w:rPr>
            <w:rFonts w:hint="eastAsia"/>
            <w:lang w:eastAsia="zh-CN"/>
          </w:rPr>
          <w:t>\</w:t>
        </w:r>
        <w:r>
          <w:rPr>
            <w:lang w:eastAsia="zh-CN"/>
          </w:rPr>
          <w:t>enoviaPrj</w:t>
        </w:r>
        <w:r>
          <w:rPr>
            <w:rFonts w:hint="eastAsia"/>
          </w:rPr>
          <w:t>\</w:t>
        </w:r>
        <w:r>
          <w:t>internal</w:t>
        </w:r>
        <w:r>
          <w:rPr>
            <w:rFonts w:hint="eastAsia"/>
          </w:rPr>
          <w:t>-schedule\WEB-INF\web.xml</w:t>
        </w:r>
        <w:r>
          <w:rPr>
            <w:rFonts w:hint="eastAsia"/>
          </w:rPr>
          <w:t>文件中配置：</w:t>
        </w:r>
      </w:ins>
    </w:p>
    <w:p w:rsidR="00800D57" w:rsidRPr="007A424F" w:rsidRDefault="00800D57" w:rsidP="00800D57">
      <w:pPr>
        <w:spacing w:after="0" w:line="240" w:lineRule="auto"/>
        <w:ind w:left="283" w:firstLine="420"/>
        <w:rPr>
          <w:ins w:id="918" w:author="Charles guo" w:date="2017-06-14T10:16:00Z"/>
          <w:color w:val="0070C0"/>
          <w:sz w:val="18"/>
          <w:szCs w:val="18"/>
        </w:rPr>
      </w:pPr>
      <w:ins w:id="919" w:author="Charles guo" w:date="2017-06-14T10:16:00Z">
        <w:r>
          <w:tab/>
        </w:r>
        <w:r w:rsidRPr="007A424F">
          <w:rPr>
            <w:color w:val="0070C0"/>
            <w:sz w:val="18"/>
            <w:szCs w:val="18"/>
          </w:rPr>
          <w:t>&lt;context-param id="ContextParam_14"&gt;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20" w:author="Charles guo" w:date="2017-06-14T10:16:00Z"/>
          <w:color w:val="0070C0"/>
          <w:sz w:val="18"/>
          <w:szCs w:val="18"/>
        </w:rPr>
      </w:pPr>
      <w:ins w:id="921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&lt;param-name&gt;ematrix.timer.agent&lt;/param-name&gt;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22" w:author="Charles guo" w:date="2017-06-14T10:16:00Z"/>
          <w:color w:val="0070C0"/>
          <w:sz w:val="18"/>
          <w:szCs w:val="18"/>
        </w:rPr>
      </w:pPr>
      <w:ins w:id="923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&lt;param-value&gt;</w:t>
        </w:r>
        <w:r>
          <w:rPr>
            <w:color w:val="0070C0"/>
            <w:sz w:val="18"/>
            <w:szCs w:val="18"/>
          </w:rPr>
          <w:t>pmadmin</w:t>
        </w:r>
        <w:r w:rsidRPr="007A424F">
          <w:rPr>
            <w:color w:val="0070C0"/>
            <w:sz w:val="18"/>
            <w:szCs w:val="18"/>
          </w:rPr>
          <w:t>&lt;/param-value&gt;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24" w:author="Charles guo" w:date="2017-06-14T10:16:00Z"/>
          <w:color w:val="0070C0"/>
          <w:sz w:val="18"/>
          <w:szCs w:val="18"/>
        </w:rPr>
      </w:pPr>
      <w:ins w:id="925" w:author="Charles guo" w:date="2017-06-14T10:16:00Z">
        <w:r w:rsidRPr="007A424F">
          <w:rPr>
            <w:color w:val="0070C0"/>
            <w:sz w:val="18"/>
            <w:szCs w:val="18"/>
          </w:rPr>
          <w:t xml:space="preserve">      &lt;/context-param&gt;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26" w:author="Charles guo" w:date="2017-06-14T10:16:00Z"/>
          <w:color w:val="0070C0"/>
          <w:sz w:val="18"/>
          <w:szCs w:val="18"/>
        </w:rPr>
      </w:pPr>
      <w:ins w:id="927" w:author="Charles guo" w:date="2017-06-14T10:16:00Z">
        <w:r w:rsidRPr="007A424F">
          <w:rPr>
            <w:color w:val="0070C0"/>
            <w:sz w:val="18"/>
            <w:szCs w:val="18"/>
          </w:rPr>
          <w:t xml:space="preserve">      &lt;context-param id="ContextParam_15"&gt;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28" w:author="Charles guo" w:date="2017-06-14T10:16:00Z"/>
          <w:color w:val="0070C0"/>
          <w:sz w:val="18"/>
          <w:szCs w:val="18"/>
        </w:rPr>
      </w:pPr>
      <w:ins w:id="929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&lt;param-name&gt;ematrix.timer.agent.key&lt;/param-name&gt;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30" w:author="Charles guo" w:date="2017-06-14T10:16:00Z"/>
          <w:color w:val="0070C0"/>
          <w:sz w:val="18"/>
          <w:szCs w:val="18"/>
        </w:rPr>
      </w:pPr>
      <w:ins w:id="931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&lt;param-value&gt;</w:t>
        </w:r>
        <w:r>
          <w:rPr>
            <w:color w:val="0070C0"/>
            <w:sz w:val="18"/>
            <w:szCs w:val="18"/>
          </w:rPr>
          <w:t>Sem999</w:t>
        </w:r>
        <w:r w:rsidRPr="007A424F">
          <w:rPr>
            <w:color w:val="0070C0"/>
            <w:sz w:val="18"/>
            <w:szCs w:val="18"/>
          </w:rPr>
          <w:t>&lt;/param-value&gt;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32" w:author="Charles guo" w:date="2017-06-14T10:16:00Z"/>
          <w:color w:val="0070C0"/>
          <w:sz w:val="18"/>
          <w:szCs w:val="18"/>
        </w:rPr>
      </w:pPr>
      <w:ins w:id="933" w:author="Charles guo" w:date="2017-06-14T10:16:00Z">
        <w:r w:rsidRPr="007A424F">
          <w:rPr>
            <w:color w:val="0070C0"/>
            <w:sz w:val="18"/>
            <w:szCs w:val="18"/>
          </w:rPr>
          <w:t xml:space="preserve">      &lt;/context-param&gt;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34" w:author="Charles guo" w:date="2017-06-14T10:16:00Z"/>
          <w:color w:val="0070C0"/>
          <w:sz w:val="18"/>
          <w:szCs w:val="18"/>
        </w:rPr>
      </w:pPr>
      <w:ins w:id="935" w:author="Charles guo" w:date="2017-06-14T10:16:00Z">
        <w:r w:rsidRPr="007A424F">
          <w:rPr>
            <w:color w:val="0070C0"/>
            <w:sz w:val="18"/>
            <w:szCs w:val="18"/>
          </w:rPr>
          <w:t xml:space="preserve">      &lt;context-param id="ContextParam_16"&gt;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36" w:author="Charles guo" w:date="2017-06-14T10:16:00Z"/>
          <w:color w:val="0070C0"/>
          <w:sz w:val="18"/>
          <w:szCs w:val="18"/>
        </w:rPr>
      </w:pPr>
      <w:ins w:id="937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&lt;param-name&gt;ematrix.timer.interval&lt;/param-name&gt;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38" w:author="Charles guo" w:date="2017-06-14T10:16:00Z"/>
          <w:color w:val="0070C0"/>
          <w:sz w:val="18"/>
          <w:szCs w:val="18"/>
        </w:rPr>
      </w:pPr>
      <w:ins w:id="939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&lt;param-value&gt;600&lt;/param-value&gt;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40" w:author="Charles guo" w:date="2017-06-14T10:16:00Z"/>
          <w:color w:val="0070C0"/>
          <w:sz w:val="18"/>
          <w:szCs w:val="18"/>
        </w:rPr>
      </w:pPr>
      <w:ins w:id="941" w:author="Charles guo" w:date="2017-06-14T10:16:00Z">
        <w:r w:rsidRPr="007A424F">
          <w:rPr>
            <w:color w:val="0070C0"/>
            <w:sz w:val="18"/>
            <w:szCs w:val="18"/>
          </w:rPr>
          <w:t xml:space="preserve">      &lt;/context-param&gt;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42" w:author="Charles guo" w:date="2017-06-14T10:16:00Z"/>
          <w:color w:val="0070C0"/>
          <w:sz w:val="18"/>
          <w:szCs w:val="18"/>
        </w:rPr>
      </w:pPr>
      <w:ins w:id="943" w:author="Charles guo" w:date="2017-06-14T10:16:00Z">
        <w:r w:rsidRPr="007A424F">
          <w:rPr>
            <w:color w:val="0070C0"/>
            <w:sz w:val="18"/>
            <w:szCs w:val="18"/>
          </w:rPr>
          <w:t xml:space="preserve">      &lt;context-param id="ContextParam_17"&gt;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44" w:author="Charles guo" w:date="2017-06-14T10:16:00Z"/>
          <w:color w:val="0070C0"/>
          <w:sz w:val="18"/>
          <w:szCs w:val="18"/>
        </w:rPr>
      </w:pPr>
      <w:ins w:id="945" w:author="Charles guo" w:date="2017-06-14T10:16:00Z">
        <w:r w:rsidRPr="007A424F">
          <w:rPr>
            <w:color w:val="0070C0"/>
            <w:sz w:val="18"/>
            <w:szCs w:val="18"/>
          </w:rPr>
          <w:lastRenderedPageBreak/>
          <w:t xml:space="preserve">         &lt;param-name&gt;ematrix.timer.command&lt;/param-name&gt;</w:t>
        </w:r>
      </w:ins>
    </w:p>
    <w:p w:rsidR="00800D57" w:rsidRPr="007A424F" w:rsidRDefault="00800D57" w:rsidP="00800D57">
      <w:pPr>
        <w:spacing w:after="0" w:line="240" w:lineRule="auto"/>
        <w:ind w:left="283" w:firstLine="360"/>
        <w:rPr>
          <w:ins w:id="946" w:author="Charles guo" w:date="2017-06-14T10:16:00Z"/>
          <w:color w:val="0070C0"/>
          <w:sz w:val="18"/>
          <w:szCs w:val="18"/>
        </w:rPr>
      </w:pPr>
      <w:ins w:id="947" w:author="Charles guo" w:date="2017-06-14T10:16:00Z">
        <w:r w:rsidRPr="007A424F">
          <w:rPr>
            <w:color w:val="0070C0"/>
            <w:sz w:val="18"/>
            <w:szCs w:val="18"/>
          </w:rPr>
          <w:t xml:space="preserve">         &lt;param-value&gt;execute program LSNotificationRequest -method processNotificationRequest Daily&lt;/param-value&gt;</w:t>
        </w:r>
      </w:ins>
    </w:p>
    <w:p w:rsidR="00800D57" w:rsidRPr="00955136" w:rsidRDefault="00800D57" w:rsidP="00800D57">
      <w:pPr>
        <w:spacing w:after="0" w:line="240" w:lineRule="auto"/>
        <w:ind w:left="283" w:firstLine="360"/>
        <w:rPr>
          <w:ins w:id="948" w:author="Charles guo" w:date="2017-06-14T10:16:00Z"/>
          <w:color w:val="0070C0"/>
        </w:rPr>
      </w:pPr>
      <w:ins w:id="949" w:author="Charles guo" w:date="2017-06-14T10:16:00Z">
        <w:r w:rsidRPr="007A424F">
          <w:rPr>
            <w:color w:val="0070C0"/>
            <w:sz w:val="18"/>
            <w:szCs w:val="18"/>
          </w:rPr>
          <w:t xml:space="preserve">      &lt;/context-param&gt;</w:t>
        </w:r>
      </w:ins>
    </w:p>
    <w:p w:rsidR="00800D57" w:rsidRDefault="00800D57" w:rsidP="00800D57">
      <w:pPr>
        <w:spacing w:after="0" w:line="240" w:lineRule="auto"/>
        <w:ind w:left="283" w:firstLine="420"/>
        <w:rPr>
          <w:ins w:id="950" w:author="Charles guo" w:date="2017-06-14T10:16:00Z"/>
        </w:rPr>
      </w:pPr>
      <w:ins w:id="951" w:author="Charles guo" w:date="2017-06-14T10:16:00Z">
        <w:r>
          <w:rPr>
            <w:rFonts w:hint="eastAsia"/>
          </w:rPr>
          <w:t>参数说明：</w:t>
        </w:r>
      </w:ins>
    </w:p>
    <w:p w:rsidR="00800D57" w:rsidRDefault="00800D57" w:rsidP="00800D57">
      <w:pPr>
        <w:spacing w:after="0" w:line="240" w:lineRule="auto"/>
        <w:ind w:left="283" w:firstLine="420"/>
        <w:rPr>
          <w:ins w:id="952" w:author="Charles guo" w:date="2017-06-14T10:16:00Z"/>
        </w:rPr>
      </w:pPr>
      <w:ins w:id="953" w:author="Charles guo" w:date="2017-06-14T10:16:00Z">
        <w:r>
          <w:rPr>
            <w:rFonts w:hint="eastAsia"/>
          </w:rPr>
          <w:t>ematrix.timer.agent</w:t>
        </w:r>
        <w:r>
          <w:rPr>
            <w:rFonts w:hint="eastAsia"/>
          </w:rPr>
          <w:t>表示后台进程登陆</w:t>
        </w:r>
        <w:r>
          <w:rPr>
            <w:rFonts w:hint="eastAsia"/>
          </w:rPr>
          <w:t>enovia</w:t>
        </w:r>
        <w:r>
          <w:rPr>
            <w:rFonts w:hint="eastAsia"/>
          </w:rPr>
          <w:t>系统的账号，一般为管理员账号</w:t>
        </w:r>
      </w:ins>
    </w:p>
    <w:p w:rsidR="00800D57" w:rsidRDefault="00800D57" w:rsidP="00800D57">
      <w:pPr>
        <w:spacing w:after="0" w:line="240" w:lineRule="auto"/>
        <w:ind w:left="283" w:firstLine="420"/>
        <w:rPr>
          <w:ins w:id="954" w:author="Charles guo" w:date="2017-06-14T10:16:00Z"/>
        </w:rPr>
      </w:pPr>
      <w:ins w:id="955" w:author="Charles guo" w:date="2017-06-14T10:16:00Z">
        <w:r>
          <w:rPr>
            <w:rFonts w:hint="eastAsia"/>
          </w:rPr>
          <w:t>ematrix.timer.agent.key</w:t>
        </w:r>
        <w:r>
          <w:rPr>
            <w:rFonts w:hint="eastAsia"/>
          </w:rPr>
          <w:t>表示和上面账号对应的登陆密码</w:t>
        </w:r>
      </w:ins>
    </w:p>
    <w:p w:rsidR="00800D57" w:rsidRDefault="00800D57" w:rsidP="00800D57">
      <w:pPr>
        <w:spacing w:after="0" w:line="240" w:lineRule="auto"/>
        <w:ind w:left="284" w:firstLine="420"/>
        <w:rPr>
          <w:ins w:id="956" w:author="Charles guo" w:date="2017-06-14T10:16:00Z"/>
        </w:rPr>
      </w:pPr>
      <w:ins w:id="957" w:author="Charles guo" w:date="2017-06-14T10:16:00Z">
        <w:r>
          <w:rPr>
            <w:rFonts w:hint="eastAsia"/>
          </w:rPr>
          <w:t>ematrix.timer.interval</w:t>
        </w:r>
        <w:r>
          <w:rPr>
            <w:rFonts w:hint="eastAsia"/>
          </w:rPr>
          <w:t>表示定时执行动作的时间间隔，单位为秒</w:t>
        </w:r>
      </w:ins>
    </w:p>
    <w:p w:rsidR="00800D57" w:rsidRDefault="00800D57">
      <w:pPr>
        <w:spacing w:after="0" w:line="240" w:lineRule="auto"/>
        <w:ind w:left="284" w:firstLine="420"/>
        <w:rPr>
          <w:ins w:id="958" w:author="Charles guo" w:date="2017-06-14T11:30:00Z"/>
        </w:rPr>
      </w:pPr>
      <w:ins w:id="959" w:author="Charles guo" w:date="2017-06-14T10:16:00Z">
        <w:r>
          <w:rPr>
            <w:rFonts w:hint="eastAsia"/>
          </w:rPr>
          <w:t>ematrix.timer.command</w:t>
        </w:r>
        <w:r>
          <w:rPr>
            <w:rFonts w:hint="eastAsia"/>
          </w:rPr>
          <w:t>后台进程定时执行的方法</w:t>
        </w:r>
      </w:ins>
    </w:p>
    <w:p w:rsidR="00B8393C" w:rsidRPr="00DA1F2A" w:rsidDel="00936729" w:rsidRDefault="00B8393C" w:rsidP="007E3A0C">
      <w:pPr>
        <w:pStyle w:val="2"/>
        <w:ind w:left="119" w:hanging="119"/>
        <w:rPr>
          <w:del w:id="960" w:author="Charles guo" w:date="2017-06-14T09:36:00Z"/>
        </w:rPr>
        <w:pPrChange w:id="961" w:author="Charles guo" w:date="2017-06-14T14:12:00Z">
          <w:pPr>
            <w:pStyle w:val="a"/>
            <w:widowControl w:val="0"/>
            <w:numPr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425" w:hanging="425"/>
            <w:contextualSpacing w:val="0"/>
            <w:outlineLvl w:val="2"/>
          </w:pPr>
        </w:pPrChange>
      </w:pPr>
      <w:bookmarkStart w:id="962" w:name="_Toc485203886"/>
      <w:bookmarkStart w:id="963" w:name="_Toc485204149"/>
      <w:bookmarkStart w:id="964" w:name="_Toc485204340"/>
      <w:bookmarkStart w:id="965" w:name="_Toc485209169"/>
      <w:bookmarkStart w:id="966" w:name="_Toc485215431"/>
      <w:bookmarkEnd w:id="962"/>
      <w:bookmarkEnd w:id="963"/>
      <w:bookmarkEnd w:id="964"/>
      <w:bookmarkEnd w:id="965"/>
      <w:bookmarkEnd w:id="966"/>
    </w:p>
    <w:p w:rsidR="00B8393C" w:rsidRPr="00B8393C" w:rsidDel="00936729" w:rsidRDefault="00B8393C" w:rsidP="007E3A0C">
      <w:pPr>
        <w:pStyle w:val="2"/>
        <w:ind w:left="119" w:hanging="119"/>
        <w:rPr>
          <w:del w:id="967" w:author="Charles guo" w:date="2017-06-14T09:36:00Z"/>
        </w:rPr>
        <w:pPrChange w:id="968" w:author="Charles guo" w:date="2017-06-14T14:12:00Z">
          <w:pPr>
            <w:pStyle w:val="a"/>
            <w:widowControl w:val="0"/>
            <w:numPr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425" w:firstLine="500"/>
            <w:contextualSpacing w:val="0"/>
            <w:outlineLvl w:val="2"/>
          </w:pPr>
        </w:pPrChange>
      </w:pPr>
      <w:bookmarkStart w:id="969" w:name="_Toc485203887"/>
      <w:bookmarkStart w:id="970" w:name="_Toc485204150"/>
      <w:bookmarkStart w:id="971" w:name="_Toc485204341"/>
      <w:bookmarkStart w:id="972" w:name="_Toc485209170"/>
      <w:bookmarkStart w:id="973" w:name="_Toc485215432"/>
      <w:bookmarkEnd w:id="969"/>
      <w:bookmarkEnd w:id="970"/>
      <w:bookmarkEnd w:id="971"/>
      <w:bookmarkEnd w:id="972"/>
      <w:bookmarkEnd w:id="973"/>
    </w:p>
    <w:p w:rsidR="00B8393C" w:rsidRPr="00B8393C" w:rsidDel="00936729" w:rsidRDefault="00B8393C" w:rsidP="007E3A0C">
      <w:pPr>
        <w:pStyle w:val="2"/>
        <w:ind w:left="119" w:hanging="119"/>
        <w:rPr>
          <w:del w:id="974" w:author="Charles guo" w:date="2017-06-14T09:36:00Z"/>
        </w:rPr>
        <w:pPrChange w:id="975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976" w:name="_Toc485203888"/>
      <w:bookmarkStart w:id="977" w:name="_Toc485204151"/>
      <w:bookmarkStart w:id="978" w:name="_Toc485204342"/>
      <w:bookmarkStart w:id="979" w:name="_Toc485209171"/>
      <w:bookmarkStart w:id="980" w:name="_Toc485215433"/>
      <w:bookmarkEnd w:id="976"/>
      <w:bookmarkEnd w:id="977"/>
      <w:bookmarkEnd w:id="978"/>
      <w:bookmarkEnd w:id="979"/>
      <w:bookmarkEnd w:id="980"/>
    </w:p>
    <w:p w:rsidR="00B8393C" w:rsidRPr="00B8393C" w:rsidDel="00936729" w:rsidRDefault="00B8393C" w:rsidP="007E3A0C">
      <w:pPr>
        <w:pStyle w:val="2"/>
        <w:ind w:left="119" w:hanging="119"/>
        <w:rPr>
          <w:del w:id="981" w:author="Charles guo" w:date="2017-06-14T09:36:00Z"/>
        </w:rPr>
        <w:pPrChange w:id="982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983" w:name="_Toc485203889"/>
      <w:bookmarkStart w:id="984" w:name="_Toc485204152"/>
      <w:bookmarkStart w:id="985" w:name="_Toc485204343"/>
      <w:bookmarkStart w:id="986" w:name="_Toc485209172"/>
      <w:bookmarkStart w:id="987" w:name="_Toc485215434"/>
      <w:bookmarkEnd w:id="983"/>
      <w:bookmarkEnd w:id="984"/>
      <w:bookmarkEnd w:id="985"/>
      <w:bookmarkEnd w:id="986"/>
      <w:bookmarkEnd w:id="987"/>
    </w:p>
    <w:p w:rsidR="00B8393C" w:rsidRPr="00B8393C" w:rsidDel="00936729" w:rsidRDefault="00B8393C" w:rsidP="007E3A0C">
      <w:pPr>
        <w:pStyle w:val="2"/>
        <w:ind w:left="119" w:hanging="119"/>
        <w:rPr>
          <w:del w:id="988" w:author="Charles guo" w:date="2017-06-14T09:36:00Z"/>
        </w:rPr>
        <w:pPrChange w:id="989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990" w:name="_Toc485203890"/>
      <w:bookmarkStart w:id="991" w:name="_Toc485204153"/>
      <w:bookmarkStart w:id="992" w:name="_Toc485204344"/>
      <w:bookmarkStart w:id="993" w:name="_Toc485209173"/>
      <w:bookmarkStart w:id="994" w:name="_Toc485215435"/>
      <w:bookmarkEnd w:id="990"/>
      <w:bookmarkEnd w:id="991"/>
      <w:bookmarkEnd w:id="992"/>
      <w:bookmarkEnd w:id="993"/>
      <w:bookmarkEnd w:id="994"/>
    </w:p>
    <w:p w:rsidR="00B8393C" w:rsidRPr="00B8393C" w:rsidDel="00936729" w:rsidRDefault="00B8393C" w:rsidP="007E3A0C">
      <w:pPr>
        <w:pStyle w:val="2"/>
        <w:ind w:left="119" w:hanging="119"/>
        <w:rPr>
          <w:del w:id="995" w:author="Charles guo" w:date="2017-06-14T09:36:00Z"/>
        </w:rPr>
        <w:pPrChange w:id="996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997" w:name="_Toc485203891"/>
      <w:bookmarkStart w:id="998" w:name="_Toc485204154"/>
      <w:bookmarkStart w:id="999" w:name="_Toc485204345"/>
      <w:bookmarkStart w:id="1000" w:name="_Toc485209174"/>
      <w:bookmarkStart w:id="1001" w:name="_Toc485215436"/>
      <w:bookmarkEnd w:id="997"/>
      <w:bookmarkEnd w:id="998"/>
      <w:bookmarkEnd w:id="999"/>
      <w:bookmarkEnd w:id="1000"/>
      <w:bookmarkEnd w:id="1001"/>
    </w:p>
    <w:p w:rsidR="00B8393C" w:rsidRPr="00B8393C" w:rsidDel="00936729" w:rsidRDefault="00B8393C" w:rsidP="007E3A0C">
      <w:pPr>
        <w:pStyle w:val="2"/>
        <w:ind w:left="119" w:hanging="119"/>
        <w:rPr>
          <w:del w:id="1002" w:author="Charles guo" w:date="2017-06-14T09:36:00Z"/>
        </w:rPr>
        <w:pPrChange w:id="1003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1004" w:name="_Toc485203892"/>
      <w:bookmarkStart w:id="1005" w:name="_Toc485204155"/>
      <w:bookmarkStart w:id="1006" w:name="_Toc485204346"/>
      <w:bookmarkStart w:id="1007" w:name="_Toc485209175"/>
      <w:bookmarkStart w:id="1008" w:name="_Toc485215437"/>
      <w:bookmarkEnd w:id="1004"/>
      <w:bookmarkEnd w:id="1005"/>
      <w:bookmarkEnd w:id="1006"/>
      <w:bookmarkEnd w:id="1007"/>
      <w:bookmarkEnd w:id="1008"/>
    </w:p>
    <w:p w:rsidR="00B8393C" w:rsidRPr="00B8393C" w:rsidDel="00936729" w:rsidRDefault="00B8393C" w:rsidP="007E3A0C">
      <w:pPr>
        <w:pStyle w:val="2"/>
        <w:ind w:left="119" w:hanging="119"/>
        <w:rPr>
          <w:del w:id="1009" w:author="Charles guo" w:date="2017-06-14T09:36:00Z"/>
        </w:rPr>
        <w:pPrChange w:id="1010" w:author="Charles guo" w:date="2017-06-14T14:12:00Z">
          <w:pPr>
            <w:pStyle w:val="a"/>
            <w:widowControl w:val="0"/>
            <w:numPr>
              <w:ilvl w:val="1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567" w:firstLine="500"/>
            <w:contextualSpacing w:val="0"/>
            <w:outlineLvl w:val="2"/>
          </w:pPr>
        </w:pPrChange>
      </w:pPr>
      <w:bookmarkStart w:id="1011" w:name="_Toc485203893"/>
      <w:bookmarkStart w:id="1012" w:name="_Toc485204156"/>
      <w:bookmarkStart w:id="1013" w:name="_Toc485204347"/>
      <w:bookmarkStart w:id="1014" w:name="_Toc485209176"/>
      <w:bookmarkStart w:id="1015" w:name="_Toc485215438"/>
      <w:bookmarkEnd w:id="1011"/>
      <w:bookmarkEnd w:id="1012"/>
      <w:bookmarkEnd w:id="1013"/>
      <w:bookmarkEnd w:id="1014"/>
      <w:bookmarkEnd w:id="1015"/>
    </w:p>
    <w:p w:rsidR="00B8393C" w:rsidRPr="00B8393C" w:rsidDel="00936729" w:rsidRDefault="00B8393C" w:rsidP="007E3A0C">
      <w:pPr>
        <w:pStyle w:val="2"/>
        <w:ind w:left="119" w:hanging="119"/>
        <w:rPr>
          <w:del w:id="1016" w:author="Charles guo" w:date="2017-06-14T09:36:00Z"/>
        </w:rPr>
        <w:pPrChange w:id="1017" w:author="Charles guo" w:date="2017-06-14T14:12:00Z">
          <w:pPr>
            <w:pStyle w:val="a"/>
            <w:widowControl w:val="0"/>
            <w:numPr>
              <w:ilvl w:val="2"/>
              <w:numId w:val="13"/>
            </w:numPr>
            <w:pBdr>
              <w:top w:val="dotted" w:sz="4" w:space="1" w:color="632423" w:themeColor="accent2" w:themeShade="80"/>
              <w:bottom w:val="dotted" w:sz="4" w:space="1" w:color="632423" w:themeColor="accent2" w:themeShade="80"/>
            </w:pBdr>
            <w:spacing w:after="0" w:line="240" w:lineRule="auto"/>
            <w:ind w:left="709" w:firstLine="500"/>
            <w:contextualSpacing w:val="0"/>
            <w:outlineLvl w:val="2"/>
          </w:pPr>
        </w:pPrChange>
      </w:pPr>
      <w:bookmarkStart w:id="1018" w:name="_Toc485203894"/>
      <w:bookmarkStart w:id="1019" w:name="_Toc485204157"/>
      <w:bookmarkStart w:id="1020" w:name="_Toc485204348"/>
      <w:bookmarkStart w:id="1021" w:name="_Toc485209177"/>
      <w:bookmarkStart w:id="1022" w:name="_Toc485215439"/>
      <w:bookmarkEnd w:id="1018"/>
      <w:bookmarkEnd w:id="1019"/>
      <w:bookmarkEnd w:id="1020"/>
      <w:bookmarkEnd w:id="1021"/>
      <w:bookmarkEnd w:id="1022"/>
    </w:p>
    <w:p w:rsidR="00691091" w:rsidDel="00800D57" w:rsidRDefault="00691091" w:rsidP="007E3A0C">
      <w:pPr>
        <w:pStyle w:val="2"/>
        <w:ind w:left="119" w:hanging="119"/>
        <w:rPr>
          <w:del w:id="1023" w:author="Charles guo" w:date="2017-06-14T10:16:00Z"/>
          <w:color w:val="000000" w:themeColor="text1"/>
          <w:szCs w:val="21"/>
        </w:rPr>
        <w:pPrChange w:id="1024" w:author="Charles guo" w:date="2017-06-14T14:12:00Z">
          <w:pPr>
            <w:pStyle w:val="3"/>
            <w:numPr>
              <w:ilvl w:val="2"/>
              <w:numId w:val="13"/>
            </w:numPr>
            <w:spacing w:before="0" w:after="0" w:line="240" w:lineRule="auto"/>
            <w:ind w:left="992" w:hanging="709"/>
          </w:pPr>
        </w:pPrChange>
      </w:pPr>
      <w:del w:id="1025" w:author="Charles guo" w:date="2017-06-14T09:36:00Z">
        <w:r w:rsidDel="00936729">
          <w:delText>T</w:delText>
        </w:r>
        <w:r w:rsidDel="00936729">
          <w:rPr>
            <w:rFonts w:hint="eastAsia"/>
          </w:rPr>
          <w:delText>omcat</w:delText>
        </w:r>
      </w:del>
      <w:del w:id="1026" w:author="Charles guo" w:date="2017-06-14T10:16:00Z">
        <w:r w:rsidDel="00800D57">
          <w:rPr>
            <w:rFonts w:hint="eastAsia"/>
          </w:rPr>
          <w:delText>-schedule</w:delText>
        </w:r>
        <w:r w:rsidDel="00800D57">
          <w:rPr>
            <w:rFonts w:hint="eastAsia"/>
          </w:rPr>
          <w:delText>进程后台定时循环发送邮件设置</w:delText>
        </w:r>
        <w:r w:rsidRPr="00B8393C" w:rsidDel="00800D57">
          <w:rPr>
            <w:rFonts w:hint="eastAsia"/>
            <w:color w:val="000000" w:themeColor="text1"/>
            <w:szCs w:val="21"/>
          </w:rPr>
          <w:delText>方法</w:delText>
        </w:r>
        <w:bookmarkStart w:id="1027" w:name="_Toc485203895"/>
        <w:bookmarkStart w:id="1028" w:name="_Toc485204158"/>
        <w:bookmarkStart w:id="1029" w:name="_Toc485204349"/>
        <w:bookmarkStart w:id="1030" w:name="_Toc485209178"/>
        <w:bookmarkStart w:id="1031" w:name="_Toc485215440"/>
        <w:bookmarkEnd w:id="1027"/>
        <w:bookmarkEnd w:id="1028"/>
        <w:bookmarkEnd w:id="1029"/>
        <w:bookmarkEnd w:id="1030"/>
        <w:bookmarkEnd w:id="1031"/>
      </w:del>
    </w:p>
    <w:p w:rsidR="00955136" w:rsidDel="00800D57" w:rsidRDefault="00955136" w:rsidP="007E3A0C">
      <w:pPr>
        <w:pStyle w:val="2"/>
        <w:ind w:left="119" w:hanging="119"/>
        <w:rPr>
          <w:del w:id="1032" w:author="Charles guo" w:date="2017-06-14T10:16:00Z"/>
        </w:rPr>
        <w:pPrChange w:id="1033" w:author="Charles guo" w:date="2017-06-14T14:12:00Z">
          <w:pPr>
            <w:spacing w:after="0" w:line="240" w:lineRule="auto"/>
            <w:ind w:left="283" w:firstLine="420"/>
          </w:pPr>
        </w:pPrChange>
      </w:pPr>
      <w:del w:id="1034" w:author="Charles guo" w:date="2017-06-14T10:16:00Z">
        <w:r w:rsidDel="00800D57">
          <w:rPr>
            <w:rFonts w:hint="eastAsia"/>
          </w:rPr>
          <w:delText>在</w:delText>
        </w:r>
      </w:del>
      <w:del w:id="1035" w:author="Charles guo" w:date="2017-06-14T09:13:00Z">
        <w:r w:rsidDel="00282DBB">
          <w:rPr>
            <w:rFonts w:hint="eastAsia"/>
          </w:rPr>
          <w:delText>&lt;</w:delText>
        </w:r>
        <w:r w:rsidDel="00282DBB">
          <w:rPr>
            <w:rFonts w:hint="eastAsia"/>
          </w:rPr>
          <w:delText>部署文件夹</w:delText>
        </w:r>
        <w:r w:rsidDel="00282DBB">
          <w:rPr>
            <w:rFonts w:hint="eastAsia"/>
          </w:rPr>
          <w:delText>&gt;</w:delText>
        </w:r>
      </w:del>
      <w:del w:id="1036" w:author="Charles guo" w:date="2017-06-14T10:16:00Z">
        <w:r w:rsidDel="00800D57">
          <w:rPr>
            <w:rFonts w:hint="eastAsia"/>
          </w:rPr>
          <w:delText>\</w:delText>
        </w:r>
      </w:del>
      <w:del w:id="1037" w:author="Charles guo" w:date="2017-06-14T09:15:00Z">
        <w:r w:rsidDel="00282DBB">
          <w:rPr>
            <w:rFonts w:hint="eastAsia"/>
          </w:rPr>
          <w:delText>enovia</w:delText>
        </w:r>
      </w:del>
      <w:del w:id="1038" w:author="Charles guo" w:date="2017-06-14T10:16:00Z">
        <w:r w:rsidDel="00800D57">
          <w:rPr>
            <w:rFonts w:hint="eastAsia"/>
          </w:rPr>
          <w:delText>-schedule\WEB-INF\web.xml</w:delText>
        </w:r>
        <w:r w:rsidDel="00800D57">
          <w:rPr>
            <w:rFonts w:hint="eastAsia"/>
          </w:rPr>
          <w:delText>文件中配置：</w:delText>
        </w:r>
        <w:bookmarkStart w:id="1039" w:name="_Toc485203896"/>
        <w:bookmarkStart w:id="1040" w:name="_Toc485204159"/>
        <w:bookmarkStart w:id="1041" w:name="_Toc485204350"/>
        <w:bookmarkStart w:id="1042" w:name="_Toc485209179"/>
        <w:bookmarkStart w:id="1043" w:name="_Toc485215441"/>
        <w:bookmarkEnd w:id="1039"/>
        <w:bookmarkEnd w:id="1040"/>
        <w:bookmarkEnd w:id="1041"/>
        <w:bookmarkEnd w:id="1042"/>
        <w:bookmarkEnd w:id="1043"/>
      </w:del>
    </w:p>
    <w:p w:rsidR="00955136" w:rsidRPr="007A424F" w:rsidDel="00800D57" w:rsidRDefault="00955136" w:rsidP="007E3A0C">
      <w:pPr>
        <w:pStyle w:val="2"/>
        <w:ind w:left="119" w:hanging="119"/>
        <w:rPr>
          <w:del w:id="1044" w:author="Charles guo" w:date="2017-06-14T10:16:00Z"/>
        </w:rPr>
        <w:pPrChange w:id="1045" w:author="Charles guo" w:date="2017-06-14T14:12:00Z">
          <w:pPr>
            <w:spacing w:after="0" w:line="240" w:lineRule="auto"/>
            <w:ind w:left="283" w:firstLine="420"/>
          </w:pPr>
        </w:pPrChange>
      </w:pPr>
      <w:del w:id="1046" w:author="Charles guo" w:date="2017-06-14T10:16:00Z">
        <w:r w:rsidDel="00800D57">
          <w:tab/>
        </w:r>
        <w:r w:rsidRPr="007A424F" w:rsidDel="00800D57">
          <w:delText>&lt;context-param id="ContextParam_14"&gt;</w:delText>
        </w:r>
        <w:bookmarkStart w:id="1047" w:name="_Toc485203897"/>
        <w:bookmarkStart w:id="1048" w:name="_Toc485204160"/>
        <w:bookmarkStart w:id="1049" w:name="_Toc485204351"/>
        <w:bookmarkStart w:id="1050" w:name="_Toc485209180"/>
        <w:bookmarkStart w:id="1051" w:name="_Toc485215442"/>
        <w:bookmarkEnd w:id="1047"/>
        <w:bookmarkEnd w:id="1048"/>
        <w:bookmarkEnd w:id="1049"/>
        <w:bookmarkEnd w:id="1050"/>
        <w:bookmarkEnd w:id="1051"/>
      </w:del>
    </w:p>
    <w:p w:rsidR="00955136" w:rsidRPr="007A424F" w:rsidDel="00800D57" w:rsidRDefault="00955136" w:rsidP="007E3A0C">
      <w:pPr>
        <w:pStyle w:val="2"/>
        <w:ind w:left="119" w:hanging="119"/>
        <w:rPr>
          <w:del w:id="1052" w:author="Charles guo" w:date="2017-06-14T10:16:00Z"/>
        </w:rPr>
        <w:pPrChange w:id="1053" w:author="Charles guo" w:date="2017-06-14T14:12:00Z">
          <w:pPr>
            <w:spacing w:after="0" w:line="240" w:lineRule="auto"/>
            <w:ind w:left="283" w:firstLine="360"/>
          </w:pPr>
        </w:pPrChange>
      </w:pPr>
      <w:del w:id="1054" w:author="Charles guo" w:date="2017-06-14T10:16:00Z">
        <w:r w:rsidRPr="007A424F" w:rsidDel="00800D57">
          <w:delText xml:space="preserve">         &lt;param-name&gt;ematrix.timer.agent&lt;/param-name&gt;</w:delText>
        </w:r>
        <w:bookmarkStart w:id="1055" w:name="_Toc485203898"/>
        <w:bookmarkStart w:id="1056" w:name="_Toc485204161"/>
        <w:bookmarkStart w:id="1057" w:name="_Toc485204352"/>
        <w:bookmarkStart w:id="1058" w:name="_Toc485209181"/>
        <w:bookmarkStart w:id="1059" w:name="_Toc485215443"/>
        <w:bookmarkEnd w:id="1055"/>
        <w:bookmarkEnd w:id="1056"/>
        <w:bookmarkEnd w:id="1057"/>
        <w:bookmarkEnd w:id="1058"/>
        <w:bookmarkEnd w:id="1059"/>
      </w:del>
    </w:p>
    <w:p w:rsidR="00955136" w:rsidRPr="007A424F" w:rsidDel="00800D57" w:rsidRDefault="00955136" w:rsidP="007E3A0C">
      <w:pPr>
        <w:pStyle w:val="2"/>
        <w:ind w:left="119" w:hanging="119"/>
        <w:rPr>
          <w:del w:id="1060" w:author="Charles guo" w:date="2017-06-14T10:16:00Z"/>
        </w:rPr>
        <w:pPrChange w:id="1061" w:author="Charles guo" w:date="2017-06-14T14:12:00Z">
          <w:pPr>
            <w:spacing w:after="0" w:line="240" w:lineRule="auto"/>
            <w:ind w:left="283" w:firstLine="360"/>
          </w:pPr>
        </w:pPrChange>
      </w:pPr>
      <w:del w:id="1062" w:author="Charles guo" w:date="2017-06-14T10:16:00Z">
        <w:r w:rsidRPr="007A424F" w:rsidDel="00800D57">
          <w:delText xml:space="preserve">         &lt;param-value&gt;</w:delText>
        </w:r>
      </w:del>
      <w:del w:id="1063" w:author="Charles guo" w:date="2017-06-14T09:15:00Z">
        <w:r w:rsidRPr="007A424F" w:rsidDel="009175FE">
          <w:delText>Test Everything</w:delText>
        </w:r>
      </w:del>
      <w:del w:id="1064" w:author="Charles guo" w:date="2017-06-14T10:16:00Z">
        <w:r w:rsidRPr="007A424F" w:rsidDel="00800D57">
          <w:delText>&lt;/param-value&gt;</w:delText>
        </w:r>
        <w:bookmarkStart w:id="1065" w:name="_Toc485203899"/>
        <w:bookmarkStart w:id="1066" w:name="_Toc485204162"/>
        <w:bookmarkStart w:id="1067" w:name="_Toc485204353"/>
        <w:bookmarkStart w:id="1068" w:name="_Toc485209182"/>
        <w:bookmarkStart w:id="1069" w:name="_Toc485215444"/>
        <w:bookmarkEnd w:id="1065"/>
        <w:bookmarkEnd w:id="1066"/>
        <w:bookmarkEnd w:id="1067"/>
        <w:bookmarkEnd w:id="1068"/>
        <w:bookmarkEnd w:id="1069"/>
      </w:del>
    </w:p>
    <w:p w:rsidR="00955136" w:rsidRPr="007A424F" w:rsidDel="00800D57" w:rsidRDefault="00955136" w:rsidP="007E3A0C">
      <w:pPr>
        <w:pStyle w:val="2"/>
        <w:ind w:left="119" w:hanging="119"/>
        <w:rPr>
          <w:del w:id="1070" w:author="Charles guo" w:date="2017-06-14T10:16:00Z"/>
        </w:rPr>
        <w:pPrChange w:id="1071" w:author="Charles guo" w:date="2017-06-14T14:12:00Z">
          <w:pPr>
            <w:spacing w:after="0" w:line="240" w:lineRule="auto"/>
            <w:ind w:left="283" w:firstLine="360"/>
          </w:pPr>
        </w:pPrChange>
      </w:pPr>
      <w:del w:id="1072" w:author="Charles guo" w:date="2017-06-14T10:16:00Z">
        <w:r w:rsidRPr="007A424F" w:rsidDel="00800D57">
          <w:delText xml:space="preserve">      &lt;/context-param&gt;</w:delText>
        </w:r>
        <w:bookmarkStart w:id="1073" w:name="_Toc485203900"/>
        <w:bookmarkStart w:id="1074" w:name="_Toc485204163"/>
        <w:bookmarkStart w:id="1075" w:name="_Toc485204354"/>
        <w:bookmarkStart w:id="1076" w:name="_Toc485209183"/>
        <w:bookmarkStart w:id="1077" w:name="_Toc485215445"/>
        <w:bookmarkEnd w:id="1073"/>
        <w:bookmarkEnd w:id="1074"/>
        <w:bookmarkEnd w:id="1075"/>
        <w:bookmarkEnd w:id="1076"/>
        <w:bookmarkEnd w:id="1077"/>
      </w:del>
    </w:p>
    <w:p w:rsidR="00955136" w:rsidRPr="007A424F" w:rsidDel="00800D57" w:rsidRDefault="00955136" w:rsidP="007E3A0C">
      <w:pPr>
        <w:pStyle w:val="2"/>
        <w:ind w:left="119" w:hanging="119"/>
        <w:rPr>
          <w:del w:id="1078" w:author="Charles guo" w:date="2017-06-14T10:16:00Z"/>
        </w:rPr>
        <w:pPrChange w:id="1079" w:author="Charles guo" w:date="2017-06-14T14:12:00Z">
          <w:pPr>
            <w:spacing w:after="0" w:line="240" w:lineRule="auto"/>
            <w:ind w:left="283" w:firstLine="360"/>
          </w:pPr>
        </w:pPrChange>
      </w:pPr>
      <w:del w:id="1080" w:author="Charles guo" w:date="2017-06-14T10:16:00Z">
        <w:r w:rsidRPr="007A424F" w:rsidDel="00800D57">
          <w:delText xml:space="preserve">      &lt;context-param id="ContextParam_15"&gt;</w:delText>
        </w:r>
        <w:bookmarkStart w:id="1081" w:name="_Toc485203901"/>
        <w:bookmarkStart w:id="1082" w:name="_Toc485204164"/>
        <w:bookmarkStart w:id="1083" w:name="_Toc485204355"/>
        <w:bookmarkStart w:id="1084" w:name="_Toc485209184"/>
        <w:bookmarkStart w:id="1085" w:name="_Toc485215446"/>
        <w:bookmarkEnd w:id="1081"/>
        <w:bookmarkEnd w:id="1082"/>
        <w:bookmarkEnd w:id="1083"/>
        <w:bookmarkEnd w:id="1084"/>
        <w:bookmarkEnd w:id="1085"/>
      </w:del>
    </w:p>
    <w:p w:rsidR="00955136" w:rsidRPr="007A424F" w:rsidDel="00800D57" w:rsidRDefault="00955136" w:rsidP="007E3A0C">
      <w:pPr>
        <w:pStyle w:val="2"/>
        <w:ind w:left="119" w:hanging="119"/>
        <w:rPr>
          <w:del w:id="1086" w:author="Charles guo" w:date="2017-06-14T10:16:00Z"/>
        </w:rPr>
        <w:pPrChange w:id="1087" w:author="Charles guo" w:date="2017-06-14T14:12:00Z">
          <w:pPr>
            <w:spacing w:after="0" w:line="240" w:lineRule="auto"/>
            <w:ind w:left="283" w:firstLine="360"/>
          </w:pPr>
        </w:pPrChange>
      </w:pPr>
      <w:del w:id="1088" w:author="Charles guo" w:date="2017-06-14T10:16:00Z">
        <w:r w:rsidRPr="007A424F" w:rsidDel="00800D57">
          <w:delText xml:space="preserve">         &lt;param-name&gt;ematrix.timer.agent.key&lt;/param-name&gt;</w:delText>
        </w:r>
        <w:bookmarkStart w:id="1089" w:name="_Toc485203902"/>
        <w:bookmarkStart w:id="1090" w:name="_Toc485204165"/>
        <w:bookmarkStart w:id="1091" w:name="_Toc485204356"/>
        <w:bookmarkStart w:id="1092" w:name="_Toc485209185"/>
        <w:bookmarkStart w:id="1093" w:name="_Toc485215447"/>
        <w:bookmarkEnd w:id="1089"/>
        <w:bookmarkEnd w:id="1090"/>
        <w:bookmarkEnd w:id="1091"/>
        <w:bookmarkEnd w:id="1092"/>
        <w:bookmarkEnd w:id="1093"/>
      </w:del>
    </w:p>
    <w:p w:rsidR="00955136" w:rsidRPr="007A424F" w:rsidDel="00800D57" w:rsidRDefault="00955136" w:rsidP="007E3A0C">
      <w:pPr>
        <w:pStyle w:val="2"/>
        <w:ind w:left="119" w:hanging="119"/>
        <w:rPr>
          <w:del w:id="1094" w:author="Charles guo" w:date="2017-06-14T10:16:00Z"/>
        </w:rPr>
        <w:pPrChange w:id="1095" w:author="Charles guo" w:date="2017-06-14T14:12:00Z">
          <w:pPr>
            <w:spacing w:after="0" w:line="240" w:lineRule="auto"/>
            <w:ind w:left="283" w:firstLine="360"/>
          </w:pPr>
        </w:pPrChange>
      </w:pPr>
      <w:del w:id="1096" w:author="Charles guo" w:date="2017-06-14T10:16:00Z">
        <w:r w:rsidRPr="007A424F" w:rsidDel="00800D57">
          <w:delText xml:space="preserve">         &lt;param-value&gt;</w:delText>
        </w:r>
      </w:del>
      <w:del w:id="1097" w:author="Charles guo" w:date="2017-06-14T09:15:00Z">
        <w:r w:rsidRPr="007A424F" w:rsidDel="009175FE">
          <w:delText>enovia2013x</w:delText>
        </w:r>
      </w:del>
      <w:del w:id="1098" w:author="Charles guo" w:date="2017-06-14T10:16:00Z">
        <w:r w:rsidRPr="007A424F" w:rsidDel="00800D57">
          <w:delText>&lt;/param-value&gt;</w:delText>
        </w:r>
        <w:bookmarkStart w:id="1099" w:name="_Toc485203903"/>
        <w:bookmarkStart w:id="1100" w:name="_Toc485204166"/>
        <w:bookmarkStart w:id="1101" w:name="_Toc485204357"/>
        <w:bookmarkStart w:id="1102" w:name="_Toc485209186"/>
        <w:bookmarkStart w:id="1103" w:name="_Toc485215448"/>
        <w:bookmarkEnd w:id="1099"/>
        <w:bookmarkEnd w:id="1100"/>
        <w:bookmarkEnd w:id="1101"/>
        <w:bookmarkEnd w:id="1102"/>
        <w:bookmarkEnd w:id="1103"/>
      </w:del>
    </w:p>
    <w:p w:rsidR="00955136" w:rsidRPr="007A424F" w:rsidDel="00800D57" w:rsidRDefault="00955136" w:rsidP="007E3A0C">
      <w:pPr>
        <w:pStyle w:val="2"/>
        <w:ind w:left="119" w:hanging="119"/>
        <w:rPr>
          <w:del w:id="1104" w:author="Charles guo" w:date="2017-06-14T10:16:00Z"/>
        </w:rPr>
        <w:pPrChange w:id="1105" w:author="Charles guo" w:date="2017-06-14T14:12:00Z">
          <w:pPr>
            <w:spacing w:after="0" w:line="240" w:lineRule="auto"/>
            <w:ind w:left="283" w:firstLine="360"/>
          </w:pPr>
        </w:pPrChange>
      </w:pPr>
      <w:del w:id="1106" w:author="Charles guo" w:date="2017-06-14T10:16:00Z">
        <w:r w:rsidRPr="007A424F" w:rsidDel="00800D57">
          <w:delText xml:space="preserve">      &lt;/context-param&gt;</w:delText>
        </w:r>
        <w:bookmarkStart w:id="1107" w:name="_Toc485203904"/>
        <w:bookmarkStart w:id="1108" w:name="_Toc485204167"/>
        <w:bookmarkStart w:id="1109" w:name="_Toc485204358"/>
        <w:bookmarkStart w:id="1110" w:name="_Toc485209187"/>
        <w:bookmarkStart w:id="1111" w:name="_Toc485215449"/>
        <w:bookmarkEnd w:id="1107"/>
        <w:bookmarkEnd w:id="1108"/>
        <w:bookmarkEnd w:id="1109"/>
        <w:bookmarkEnd w:id="1110"/>
        <w:bookmarkEnd w:id="1111"/>
      </w:del>
    </w:p>
    <w:p w:rsidR="00955136" w:rsidRPr="007A424F" w:rsidDel="00800D57" w:rsidRDefault="00955136" w:rsidP="007E3A0C">
      <w:pPr>
        <w:pStyle w:val="2"/>
        <w:ind w:left="119" w:hanging="119"/>
        <w:rPr>
          <w:del w:id="1112" w:author="Charles guo" w:date="2017-06-14T10:16:00Z"/>
        </w:rPr>
        <w:pPrChange w:id="1113" w:author="Charles guo" w:date="2017-06-14T14:12:00Z">
          <w:pPr>
            <w:spacing w:after="0" w:line="240" w:lineRule="auto"/>
            <w:ind w:left="283" w:firstLine="360"/>
          </w:pPr>
        </w:pPrChange>
      </w:pPr>
      <w:del w:id="1114" w:author="Charles guo" w:date="2017-06-14T10:16:00Z">
        <w:r w:rsidRPr="007A424F" w:rsidDel="00800D57">
          <w:delText xml:space="preserve">      &lt;context-param id="ContextParam_16"&gt;</w:delText>
        </w:r>
        <w:bookmarkStart w:id="1115" w:name="_Toc485203905"/>
        <w:bookmarkStart w:id="1116" w:name="_Toc485204168"/>
        <w:bookmarkStart w:id="1117" w:name="_Toc485204359"/>
        <w:bookmarkStart w:id="1118" w:name="_Toc485209188"/>
        <w:bookmarkStart w:id="1119" w:name="_Toc485215450"/>
        <w:bookmarkEnd w:id="1115"/>
        <w:bookmarkEnd w:id="1116"/>
        <w:bookmarkEnd w:id="1117"/>
        <w:bookmarkEnd w:id="1118"/>
        <w:bookmarkEnd w:id="1119"/>
      </w:del>
    </w:p>
    <w:p w:rsidR="00955136" w:rsidRPr="007A424F" w:rsidDel="00800D57" w:rsidRDefault="00955136" w:rsidP="007E3A0C">
      <w:pPr>
        <w:pStyle w:val="2"/>
        <w:ind w:left="119" w:hanging="119"/>
        <w:rPr>
          <w:del w:id="1120" w:author="Charles guo" w:date="2017-06-14T10:16:00Z"/>
        </w:rPr>
        <w:pPrChange w:id="1121" w:author="Charles guo" w:date="2017-06-14T14:12:00Z">
          <w:pPr>
            <w:spacing w:after="0" w:line="240" w:lineRule="auto"/>
            <w:ind w:left="283" w:firstLine="360"/>
          </w:pPr>
        </w:pPrChange>
      </w:pPr>
      <w:del w:id="1122" w:author="Charles guo" w:date="2017-06-14T10:16:00Z">
        <w:r w:rsidRPr="007A424F" w:rsidDel="00800D57">
          <w:delText xml:space="preserve">         &lt;param-name&gt;ematrix.timer.interval&lt;/param-name&gt;</w:delText>
        </w:r>
        <w:bookmarkStart w:id="1123" w:name="_Toc485203906"/>
        <w:bookmarkStart w:id="1124" w:name="_Toc485204169"/>
        <w:bookmarkStart w:id="1125" w:name="_Toc485204360"/>
        <w:bookmarkStart w:id="1126" w:name="_Toc485209189"/>
        <w:bookmarkStart w:id="1127" w:name="_Toc485215451"/>
        <w:bookmarkEnd w:id="1123"/>
        <w:bookmarkEnd w:id="1124"/>
        <w:bookmarkEnd w:id="1125"/>
        <w:bookmarkEnd w:id="1126"/>
        <w:bookmarkEnd w:id="1127"/>
      </w:del>
    </w:p>
    <w:p w:rsidR="00955136" w:rsidRPr="007A424F" w:rsidDel="00800D57" w:rsidRDefault="00955136" w:rsidP="007E3A0C">
      <w:pPr>
        <w:pStyle w:val="2"/>
        <w:ind w:left="119" w:hanging="119"/>
        <w:rPr>
          <w:del w:id="1128" w:author="Charles guo" w:date="2017-06-14T10:16:00Z"/>
        </w:rPr>
        <w:pPrChange w:id="1129" w:author="Charles guo" w:date="2017-06-14T14:12:00Z">
          <w:pPr>
            <w:spacing w:after="0" w:line="240" w:lineRule="auto"/>
            <w:ind w:left="283" w:firstLine="360"/>
          </w:pPr>
        </w:pPrChange>
      </w:pPr>
      <w:del w:id="1130" w:author="Charles guo" w:date="2017-06-14T10:16:00Z">
        <w:r w:rsidRPr="007A424F" w:rsidDel="00800D57">
          <w:delText xml:space="preserve">         &lt;param-value&gt;600&lt;/param-value&gt;</w:delText>
        </w:r>
        <w:bookmarkStart w:id="1131" w:name="_Toc485203907"/>
        <w:bookmarkStart w:id="1132" w:name="_Toc485204170"/>
        <w:bookmarkStart w:id="1133" w:name="_Toc485204361"/>
        <w:bookmarkStart w:id="1134" w:name="_Toc485209190"/>
        <w:bookmarkStart w:id="1135" w:name="_Toc485215452"/>
        <w:bookmarkEnd w:id="1131"/>
        <w:bookmarkEnd w:id="1132"/>
        <w:bookmarkEnd w:id="1133"/>
        <w:bookmarkEnd w:id="1134"/>
        <w:bookmarkEnd w:id="1135"/>
      </w:del>
    </w:p>
    <w:p w:rsidR="00955136" w:rsidRPr="007A424F" w:rsidDel="00800D57" w:rsidRDefault="00955136" w:rsidP="007E3A0C">
      <w:pPr>
        <w:pStyle w:val="2"/>
        <w:ind w:left="119" w:hanging="119"/>
        <w:rPr>
          <w:del w:id="1136" w:author="Charles guo" w:date="2017-06-14T10:16:00Z"/>
        </w:rPr>
        <w:pPrChange w:id="1137" w:author="Charles guo" w:date="2017-06-14T14:12:00Z">
          <w:pPr>
            <w:spacing w:after="0" w:line="240" w:lineRule="auto"/>
            <w:ind w:left="283" w:firstLine="360"/>
          </w:pPr>
        </w:pPrChange>
      </w:pPr>
      <w:del w:id="1138" w:author="Charles guo" w:date="2017-06-14T10:16:00Z">
        <w:r w:rsidRPr="007A424F" w:rsidDel="00800D57">
          <w:delText xml:space="preserve">      &lt;/context-param&gt;</w:delText>
        </w:r>
        <w:bookmarkStart w:id="1139" w:name="_Toc485203908"/>
        <w:bookmarkStart w:id="1140" w:name="_Toc485204171"/>
        <w:bookmarkStart w:id="1141" w:name="_Toc485204362"/>
        <w:bookmarkStart w:id="1142" w:name="_Toc485209191"/>
        <w:bookmarkStart w:id="1143" w:name="_Toc485215453"/>
        <w:bookmarkEnd w:id="1139"/>
        <w:bookmarkEnd w:id="1140"/>
        <w:bookmarkEnd w:id="1141"/>
        <w:bookmarkEnd w:id="1142"/>
        <w:bookmarkEnd w:id="1143"/>
      </w:del>
    </w:p>
    <w:p w:rsidR="00955136" w:rsidRPr="007A424F" w:rsidDel="00800D57" w:rsidRDefault="00955136" w:rsidP="007E3A0C">
      <w:pPr>
        <w:pStyle w:val="2"/>
        <w:ind w:left="119" w:hanging="119"/>
        <w:rPr>
          <w:del w:id="1144" w:author="Charles guo" w:date="2017-06-14T10:16:00Z"/>
        </w:rPr>
        <w:pPrChange w:id="1145" w:author="Charles guo" w:date="2017-06-14T14:12:00Z">
          <w:pPr>
            <w:spacing w:after="0" w:line="240" w:lineRule="auto"/>
            <w:ind w:left="283" w:firstLine="360"/>
          </w:pPr>
        </w:pPrChange>
      </w:pPr>
      <w:del w:id="1146" w:author="Charles guo" w:date="2017-06-14T10:16:00Z">
        <w:r w:rsidRPr="007A424F" w:rsidDel="00800D57">
          <w:delText xml:space="preserve">      &lt;context-param id="ContextParam_17"&gt;</w:delText>
        </w:r>
        <w:bookmarkStart w:id="1147" w:name="_Toc485203909"/>
        <w:bookmarkStart w:id="1148" w:name="_Toc485204172"/>
        <w:bookmarkStart w:id="1149" w:name="_Toc485204363"/>
        <w:bookmarkStart w:id="1150" w:name="_Toc485209192"/>
        <w:bookmarkStart w:id="1151" w:name="_Toc485215454"/>
        <w:bookmarkEnd w:id="1147"/>
        <w:bookmarkEnd w:id="1148"/>
        <w:bookmarkEnd w:id="1149"/>
        <w:bookmarkEnd w:id="1150"/>
        <w:bookmarkEnd w:id="1151"/>
      </w:del>
    </w:p>
    <w:p w:rsidR="00955136" w:rsidRPr="007A424F" w:rsidDel="00800D57" w:rsidRDefault="00955136" w:rsidP="007E3A0C">
      <w:pPr>
        <w:pStyle w:val="2"/>
        <w:ind w:left="119" w:hanging="119"/>
        <w:rPr>
          <w:del w:id="1152" w:author="Charles guo" w:date="2017-06-14T10:16:00Z"/>
        </w:rPr>
        <w:pPrChange w:id="1153" w:author="Charles guo" w:date="2017-06-14T14:12:00Z">
          <w:pPr>
            <w:spacing w:after="0" w:line="240" w:lineRule="auto"/>
            <w:ind w:left="283" w:firstLine="360"/>
          </w:pPr>
        </w:pPrChange>
      </w:pPr>
      <w:del w:id="1154" w:author="Charles guo" w:date="2017-06-14T10:16:00Z">
        <w:r w:rsidRPr="007A424F" w:rsidDel="00800D57">
          <w:delText xml:space="preserve">         &lt;param-name&gt;ematrix.timer.command&lt;/param-name&gt;</w:delText>
        </w:r>
        <w:bookmarkStart w:id="1155" w:name="_Toc485203910"/>
        <w:bookmarkStart w:id="1156" w:name="_Toc485204173"/>
        <w:bookmarkStart w:id="1157" w:name="_Toc485204364"/>
        <w:bookmarkStart w:id="1158" w:name="_Toc485209193"/>
        <w:bookmarkStart w:id="1159" w:name="_Toc485215455"/>
        <w:bookmarkEnd w:id="1155"/>
        <w:bookmarkEnd w:id="1156"/>
        <w:bookmarkEnd w:id="1157"/>
        <w:bookmarkEnd w:id="1158"/>
        <w:bookmarkEnd w:id="1159"/>
      </w:del>
    </w:p>
    <w:p w:rsidR="00955136" w:rsidRPr="007A424F" w:rsidDel="00800D57" w:rsidRDefault="00955136" w:rsidP="007E3A0C">
      <w:pPr>
        <w:pStyle w:val="2"/>
        <w:ind w:left="119" w:hanging="119"/>
        <w:rPr>
          <w:del w:id="1160" w:author="Charles guo" w:date="2017-06-14T10:16:00Z"/>
        </w:rPr>
        <w:pPrChange w:id="1161" w:author="Charles guo" w:date="2017-06-14T14:12:00Z">
          <w:pPr>
            <w:spacing w:after="0" w:line="240" w:lineRule="auto"/>
            <w:ind w:left="283" w:firstLine="360"/>
          </w:pPr>
        </w:pPrChange>
      </w:pPr>
      <w:del w:id="1162" w:author="Charles guo" w:date="2017-06-14T10:16:00Z">
        <w:r w:rsidRPr="007A424F" w:rsidDel="00800D57">
          <w:delText xml:space="preserve">         &lt;param-value&gt;execute program LSNotificationRequest -method processNotificationRequest Daily&lt;/param-value&gt;</w:delText>
        </w:r>
        <w:bookmarkStart w:id="1163" w:name="_Toc485203911"/>
        <w:bookmarkStart w:id="1164" w:name="_Toc485204174"/>
        <w:bookmarkStart w:id="1165" w:name="_Toc485204365"/>
        <w:bookmarkStart w:id="1166" w:name="_Toc485209194"/>
        <w:bookmarkStart w:id="1167" w:name="_Toc485215456"/>
        <w:bookmarkEnd w:id="1163"/>
        <w:bookmarkEnd w:id="1164"/>
        <w:bookmarkEnd w:id="1165"/>
        <w:bookmarkEnd w:id="1166"/>
        <w:bookmarkEnd w:id="1167"/>
      </w:del>
    </w:p>
    <w:p w:rsidR="00955136" w:rsidRPr="00955136" w:rsidDel="00800D57" w:rsidRDefault="00955136" w:rsidP="007E3A0C">
      <w:pPr>
        <w:pStyle w:val="2"/>
        <w:ind w:left="119" w:hanging="119"/>
        <w:rPr>
          <w:del w:id="1168" w:author="Charles guo" w:date="2017-06-14T10:16:00Z"/>
        </w:rPr>
        <w:pPrChange w:id="1169" w:author="Charles guo" w:date="2017-06-14T14:12:00Z">
          <w:pPr>
            <w:spacing w:after="0" w:line="240" w:lineRule="auto"/>
            <w:ind w:left="283" w:firstLine="360"/>
          </w:pPr>
        </w:pPrChange>
      </w:pPr>
      <w:del w:id="1170" w:author="Charles guo" w:date="2017-06-14T10:16:00Z">
        <w:r w:rsidRPr="007A424F" w:rsidDel="00800D57">
          <w:delText xml:space="preserve">      &lt;/context-param&gt;</w:delText>
        </w:r>
        <w:bookmarkStart w:id="1171" w:name="_Toc485203912"/>
        <w:bookmarkStart w:id="1172" w:name="_Toc485204175"/>
        <w:bookmarkStart w:id="1173" w:name="_Toc485204366"/>
        <w:bookmarkStart w:id="1174" w:name="_Toc485209195"/>
        <w:bookmarkStart w:id="1175" w:name="_Toc485215457"/>
        <w:bookmarkEnd w:id="1171"/>
        <w:bookmarkEnd w:id="1172"/>
        <w:bookmarkEnd w:id="1173"/>
        <w:bookmarkEnd w:id="1174"/>
        <w:bookmarkEnd w:id="1175"/>
      </w:del>
    </w:p>
    <w:p w:rsidR="00955136" w:rsidDel="00800D57" w:rsidRDefault="00955136" w:rsidP="007E3A0C">
      <w:pPr>
        <w:pStyle w:val="2"/>
        <w:ind w:left="119" w:hanging="119"/>
        <w:rPr>
          <w:del w:id="1176" w:author="Charles guo" w:date="2017-06-14T10:16:00Z"/>
        </w:rPr>
        <w:pPrChange w:id="1177" w:author="Charles guo" w:date="2017-06-14T14:12:00Z">
          <w:pPr>
            <w:spacing w:after="0" w:line="240" w:lineRule="auto"/>
            <w:ind w:left="283" w:firstLine="420"/>
          </w:pPr>
        </w:pPrChange>
      </w:pPr>
      <w:del w:id="1178" w:author="Charles guo" w:date="2017-06-14T10:16:00Z">
        <w:r w:rsidDel="00800D57">
          <w:rPr>
            <w:rFonts w:hint="eastAsia"/>
          </w:rPr>
          <w:delText>参数说明：</w:delText>
        </w:r>
        <w:bookmarkStart w:id="1179" w:name="_Toc485203913"/>
        <w:bookmarkStart w:id="1180" w:name="_Toc485204176"/>
        <w:bookmarkStart w:id="1181" w:name="_Toc485204367"/>
        <w:bookmarkStart w:id="1182" w:name="_Toc485209196"/>
        <w:bookmarkStart w:id="1183" w:name="_Toc485215458"/>
        <w:bookmarkEnd w:id="1179"/>
        <w:bookmarkEnd w:id="1180"/>
        <w:bookmarkEnd w:id="1181"/>
        <w:bookmarkEnd w:id="1182"/>
        <w:bookmarkEnd w:id="1183"/>
      </w:del>
    </w:p>
    <w:p w:rsidR="00955136" w:rsidDel="00800D57" w:rsidRDefault="00955136" w:rsidP="007E3A0C">
      <w:pPr>
        <w:pStyle w:val="2"/>
        <w:ind w:left="119" w:hanging="119"/>
        <w:rPr>
          <w:del w:id="1184" w:author="Charles guo" w:date="2017-06-14T10:16:00Z"/>
        </w:rPr>
        <w:pPrChange w:id="1185" w:author="Charles guo" w:date="2017-06-14T14:12:00Z">
          <w:pPr>
            <w:spacing w:after="0" w:line="240" w:lineRule="auto"/>
            <w:ind w:left="283" w:firstLine="420"/>
          </w:pPr>
        </w:pPrChange>
      </w:pPr>
      <w:del w:id="1186" w:author="Charles guo" w:date="2017-06-14T10:16:00Z">
        <w:r w:rsidDel="00800D57">
          <w:rPr>
            <w:rFonts w:hint="eastAsia"/>
          </w:rPr>
          <w:delText>ematrix.timer.agent</w:delText>
        </w:r>
        <w:r w:rsidDel="00800D57">
          <w:rPr>
            <w:rFonts w:hint="eastAsia"/>
          </w:rPr>
          <w:delText>表示后台进程登陆</w:delText>
        </w:r>
        <w:r w:rsidDel="00800D57">
          <w:rPr>
            <w:rFonts w:hint="eastAsia"/>
          </w:rPr>
          <w:delText>enovia</w:delText>
        </w:r>
        <w:r w:rsidDel="00800D57">
          <w:rPr>
            <w:rFonts w:hint="eastAsia"/>
          </w:rPr>
          <w:delText>系统的账号，一般为管理员账号</w:delText>
        </w:r>
        <w:bookmarkStart w:id="1187" w:name="_Toc485203914"/>
        <w:bookmarkStart w:id="1188" w:name="_Toc485204177"/>
        <w:bookmarkStart w:id="1189" w:name="_Toc485204368"/>
        <w:bookmarkStart w:id="1190" w:name="_Toc485209197"/>
        <w:bookmarkStart w:id="1191" w:name="_Toc485215459"/>
        <w:bookmarkEnd w:id="1187"/>
        <w:bookmarkEnd w:id="1188"/>
        <w:bookmarkEnd w:id="1189"/>
        <w:bookmarkEnd w:id="1190"/>
        <w:bookmarkEnd w:id="1191"/>
      </w:del>
    </w:p>
    <w:p w:rsidR="00955136" w:rsidDel="00800D57" w:rsidRDefault="00955136" w:rsidP="007E3A0C">
      <w:pPr>
        <w:pStyle w:val="2"/>
        <w:ind w:left="119" w:hanging="119"/>
        <w:rPr>
          <w:del w:id="1192" w:author="Charles guo" w:date="2017-06-14T10:16:00Z"/>
        </w:rPr>
        <w:pPrChange w:id="1193" w:author="Charles guo" w:date="2017-06-14T14:12:00Z">
          <w:pPr>
            <w:spacing w:after="0" w:line="240" w:lineRule="auto"/>
            <w:ind w:left="283" w:firstLine="420"/>
          </w:pPr>
        </w:pPrChange>
      </w:pPr>
      <w:del w:id="1194" w:author="Charles guo" w:date="2017-06-14T10:16:00Z">
        <w:r w:rsidDel="00800D57">
          <w:rPr>
            <w:rFonts w:hint="eastAsia"/>
          </w:rPr>
          <w:delText>ematrix.timer.agent.key</w:delText>
        </w:r>
        <w:r w:rsidDel="00800D57">
          <w:rPr>
            <w:rFonts w:hint="eastAsia"/>
          </w:rPr>
          <w:delText>表示和上面账号对应的登陆密码</w:delText>
        </w:r>
        <w:bookmarkStart w:id="1195" w:name="_Toc485203915"/>
        <w:bookmarkStart w:id="1196" w:name="_Toc485204178"/>
        <w:bookmarkStart w:id="1197" w:name="_Toc485204369"/>
        <w:bookmarkStart w:id="1198" w:name="_Toc485209198"/>
        <w:bookmarkStart w:id="1199" w:name="_Toc485215460"/>
        <w:bookmarkEnd w:id="1195"/>
        <w:bookmarkEnd w:id="1196"/>
        <w:bookmarkEnd w:id="1197"/>
        <w:bookmarkEnd w:id="1198"/>
        <w:bookmarkEnd w:id="1199"/>
      </w:del>
    </w:p>
    <w:p w:rsidR="00955136" w:rsidDel="00800D57" w:rsidRDefault="00955136" w:rsidP="007E3A0C">
      <w:pPr>
        <w:pStyle w:val="2"/>
        <w:ind w:left="119" w:hanging="119"/>
        <w:rPr>
          <w:del w:id="1200" w:author="Charles guo" w:date="2017-06-14T10:16:00Z"/>
        </w:rPr>
        <w:pPrChange w:id="1201" w:author="Charles guo" w:date="2017-06-14T14:12:00Z">
          <w:pPr>
            <w:spacing w:after="0" w:line="240" w:lineRule="auto"/>
            <w:ind w:left="284" w:firstLine="420"/>
          </w:pPr>
        </w:pPrChange>
      </w:pPr>
      <w:del w:id="1202" w:author="Charles guo" w:date="2017-06-14T10:16:00Z">
        <w:r w:rsidDel="00800D57">
          <w:rPr>
            <w:rFonts w:hint="eastAsia"/>
          </w:rPr>
          <w:delText>ematrix.timer.interval</w:delText>
        </w:r>
        <w:r w:rsidDel="00800D57">
          <w:rPr>
            <w:rFonts w:hint="eastAsia"/>
          </w:rPr>
          <w:delText>表示定时执行动作的时间间隔，单位为秒</w:delText>
        </w:r>
        <w:bookmarkStart w:id="1203" w:name="_Toc485203916"/>
        <w:bookmarkStart w:id="1204" w:name="_Toc485204179"/>
        <w:bookmarkStart w:id="1205" w:name="_Toc485204370"/>
        <w:bookmarkStart w:id="1206" w:name="_Toc485209199"/>
        <w:bookmarkStart w:id="1207" w:name="_Toc485215461"/>
        <w:bookmarkEnd w:id="1203"/>
        <w:bookmarkEnd w:id="1204"/>
        <w:bookmarkEnd w:id="1205"/>
        <w:bookmarkEnd w:id="1206"/>
        <w:bookmarkEnd w:id="1207"/>
      </w:del>
    </w:p>
    <w:p w:rsidR="00955136" w:rsidDel="00800D57" w:rsidRDefault="00955136" w:rsidP="007E3A0C">
      <w:pPr>
        <w:pStyle w:val="2"/>
        <w:ind w:left="119" w:hanging="119"/>
        <w:rPr>
          <w:del w:id="1208" w:author="Charles guo" w:date="2017-06-14T10:16:00Z"/>
        </w:rPr>
        <w:pPrChange w:id="1209" w:author="Charles guo" w:date="2017-06-14T14:12:00Z">
          <w:pPr>
            <w:spacing w:after="0" w:line="240" w:lineRule="auto"/>
            <w:ind w:left="284" w:firstLine="420"/>
          </w:pPr>
        </w:pPrChange>
      </w:pPr>
      <w:del w:id="1210" w:author="Charles guo" w:date="2017-06-14T10:16:00Z">
        <w:r w:rsidDel="00800D57">
          <w:rPr>
            <w:rFonts w:hint="eastAsia"/>
          </w:rPr>
          <w:delText>ematrix.timer.command</w:delText>
        </w:r>
        <w:r w:rsidDel="00800D57">
          <w:rPr>
            <w:rFonts w:hint="eastAsia"/>
          </w:rPr>
          <w:delText>后台进程定时执行的方法</w:delText>
        </w:r>
        <w:bookmarkStart w:id="1211" w:name="_Toc485203917"/>
        <w:bookmarkStart w:id="1212" w:name="_Toc485204180"/>
        <w:bookmarkStart w:id="1213" w:name="_Toc485204371"/>
        <w:bookmarkStart w:id="1214" w:name="_Toc485209200"/>
        <w:bookmarkStart w:id="1215" w:name="_Toc485215462"/>
        <w:bookmarkEnd w:id="1211"/>
        <w:bookmarkEnd w:id="1212"/>
        <w:bookmarkEnd w:id="1213"/>
        <w:bookmarkEnd w:id="1214"/>
        <w:bookmarkEnd w:id="1215"/>
      </w:del>
    </w:p>
    <w:p w:rsidR="003C1F1B" w:rsidDel="00800D57" w:rsidRDefault="003C1F1B" w:rsidP="007E3A0C">
      <w:pPr>
        <w:pStyle w:val="2"/>
        <w:ind w:left="119" w:hanging="119"/>
        <w:rPr>
          <w:del w:id="1216" w:author="Charles guo" w:date="2017-06-14T10:16:00Z"/>
        </w:rPr>
        <w:pPrChange w:id="1217" w:author="Charles guo" w:date="2017-06-14T14:12:00Z">
          <w:pPr>
            <w:spacing w:after="0" w:line="240" w:lineRule="auto"/>
            <w:ind w:left="284" w:firstLine="420"/>
          </w:pPr>
        </w:pPrChange>
      </w:pPr>
      <w:bookmarkStart w:id="1218" w:name="_Toc485203918"/>
      <w:bookmarkStart w:id="1219" w:name="_Toc485204181"/>
      <w:bookmarkStart w:id="1220" w:name="_Toc485204372"/>
      <w:bookmarkStart w:id="1221" w:name="_Toc485209201"/>
      <w:bookmarkStart w:id="1222" w:name="_Toc485215463"/>
      <w:bookmarkEnd w:id="1218"/>
      <w:bookmarkEnd w:id="1219"/>
      <w:bookmarkEnd w:id="1220"/>
      <w:bookmarkEnd w:id="1221"/>
      <w:bookmarkEnd w:id="1222"/>
    </w:p>
    <w:p w:rsidR="003C1F1B" w:rsidRDefault="003C1F1B" w:rsidP="007E3A0C">
      <w:pPr>
        <w:pStyle w:val="2"/>
        <w:ind w:left="119" w:hanging="119"/>
        <w:pPrChange w:id="1223" w:author="Charles guo" w:date="2017-06-14T14:12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  <w:del w:id="1224" w:author="Charles guo" w:date="2017-06-14T09:38:00Z">
        <w:r w:rsidDel="00D570A4">
          <w:rPr>
            <w:rFonts w:hint="eastAsia"/>
          </w:rPr>
          <w:delText>技术准备台账及明细发布数据库配置</w:delText>
        </w:r>
      </w:del>
      <w:bookmarkStart w:id="1225" w:name="_Toc485215464"/>
      <w:ins w:id="1226" w:author="Charles guo" w:date="2017-06-14T09:38:00Z">
        <w:r w:rsidR="00D570A4">
          <w:rPr>
            <w:rFonts w:hint="eastAsia"/>
          </w:rPr>
          <w:t>投资权限设置</w:t>
        </w:r>
      </w:ins>
      <w:bookmarkEnd w:id="1225"/>
    </w:p>
    <w:p w:rsidR="003C1F1B" w:rsidRDefault="003C1F1B" w:rsidP="007A424F">
      <w:pPr>
        <w:spacing w:after="0" w:line="240" w:lineRule="auto"/>
        <w:ind w:left="420" w:firstLine="360"/>
        <w:rPr>
          <w:sz w:val="18"/>
          <w:szCs w:val="18"/>
        </w:rPr>
      </w:pPr>
      <w:r w:rsidRPr="00C67E58">
        <w:rPr>
          <w:rFonts w:hint="eastAsia"/>
          <w:sz w:val="18"/>
          <w:szCs w:val="18"/>
        </w:rPr>
        <w:t>在</w:t>
      </w:r>
      <w:ins w:id="1227" w:author="Charles guo" w:date="2017-06-14T09:39:00Z">
        <w:r w:rsidR="00D570A4" w:rsidRPr="00090E72">
          <w:rPr>
            <w:sz w:val="18"/>
            <w:szCs w:val="18"/>
          </w:rPr>
          <w:t>G:</w:t>
        </w:r>
        <w:r w:rsidR="00D570A4" w:rsidRPr="00090E72">
          <w:rPr>
            <w:rFonts w:hint="eastAsia"/>
            <w:sz w:val="18"/>
            <w:szCs w:val="18"/>
            <w:lang w:eastAsia="zh-CN"/>
          </w:rPr>
          <w:t>\</w:t>
        </w:r>
        <w:r w:rsidR="00D570A4" w:rsidRPr="00090E72">
          <w:rPr>
            <w:sz w:val="18"/>
            <w:szCs w:val="18"/>
            <w:lang w:eastAsia="zh-CN"/>
          </w:rPr>
          <w:t>enoviaPrj</w:t>
        </w:r>
        <w:r w:rsidR="00D570A4" w:rsidRPr="00090E72">
          <w:rPr>
            <w:rFonts w:hint="eastAsia"/>
            <w:sz w:val="18"/>
            <w:szCs w:val="18"/>
          </w:rPr>
          <w:t>\</w:t>
        </w:r>
        <w:r w:rsidR="00D570A4" w:rsidRPr="00090E72">
          <w:rPr>
            <w:sz w:val="18"/>
            <w:szCs w:val="18"/>
          </w:rPr>
          <w:t>internal</w:t>
        </w:r>
        <w:r w:rsidR="00D570A4" w:rsidRPr="00090E72">
          <w:rPr>
            <w:rFonts w:hint="eastAsia"/>
            <w:sz w:val="18"/>
            <w:szCs w:val="18"/>
          </w:rPr>
          <w:t xml:space="preserve"> \WEB-INF </w:t>
        </w:r>
        <w:r w:rsidR="00D570A4" w:rsidRPr="00090E72">
          <w:rPr>
            <w:sz w:val="18"/>
            <w:szCs w:val="18"/>
          </w:rPr>
          <w:t>\</w:t>
        </w:r>
        <w:r w:rsidR="00D570A4">
          <w:rPr>
            <w:sz w:val="18"/>
            <w:szCs w:val="18"/>
          </w:rPr>
          <w:t>classes\</w:t>
        </w:r>
        <w:r w:rsidR="00D570A4" w:rsidRPr="003C1F1B">
          <w:rPr>
            <w:rFonts w:hint="eastAsia"/>
            <w:sz w:val="18"/>
            <w:szCs w:val="18"/>
          </w:rPr>
          <w:t>emxFrameworkS</w:t>
        </w:r>
        <w:r w:rsidR="00D570A4">
          <w:rPr>
            <w:sz w:val="18"/>
            <w:szCs w:val="18"/>
          </w:rPr>
          <w:t>EM</w:t>
        </w:r>
        <w:r w:rsidR="00D570A4" w:rsidRPr="003C1F1B">
          <w:rPr>
            <w:rFonts w:hint="eastAsia"/>
            <w:sz w:val="18"/>
            <w:szCs w:val="18"/>
          </w:rPr>
          <w:t>.properties</w:t>
        </w:r>
      </w:ins>
      <w:del w:id="1228" w:author="Charles guo" w:date="2017-06-14T09:39:00Z">
        <w:r w:rsidRPr="00C67E58" w:rsidDel="00D570A4">
          <w:rPr>
            <w:rFonts w:hint="eastAsia"/>
            <w:sz w:val="18"/>
            <w:szCs w:val="18"/>
          </w:rPr>
          <w:delText>e</w:delText>
        </w:r>
        <w:r w:rsidRPr="00C67E58" w:rsidDel="00D570A4">
          <w:rPr>
            <w:sz w:val="18"/>
            <w:szCs w:val="18"/>
          </w:rPr>
          <w:delText>mxFramework</w:delText>
        </w:r>
        <w:r w:rsidDel="00D570A4">
          <w:rPr>
            <w:sz w:val="18"/>
            <w:szCs w:val="18"/>
          </w:rPr>
          <w:delText>SY</w:delText>
        </w:r>
        <w:r w:rsidRPr="00C67E58" w:rsidDel="00D570A4">
          <w:rPr>
            <w:sz w:val="18"/>
            <w:szCs w:val="18"/>
          </w:rPr>
          <w:delText>.properties</w:delText>
        </w:r>
      </w:del>
      <w:r w:rsidRPr="00C67E58">
        <w:rPr>
          <w:rFonts w:hint="eastAsia"/>
          <w:sz w:val="18"/>
          <w:szCs w:val="18"/>
        </w:rPr>
        <w:t>文件中配置：</w:t>
      </w:r>
    </w:p>
    <w:p w:rsidR="00F05FD4" w:rsidRDefault="00D570A4" w:rsidP="007A424F">
      <w:pPr>
        <w:spacing w:after="0" w:line="240" w:lineRule="auto"/>
        <w:ind w:left="420" w:firstLine="360"/>
        <w:rPr>
          <w:ins w:id="1229" w:author="Charles guo" w:date="2017-06-14T09:39:00Z"/>
          <w:color w:val="0070C0"/>
          <w:sz w:val="18"/>
          <w:szCs w:val="18"/>
          <w:lang w:eastAsia="zh-CN"/>
        </w:rPr>
      </w:pPr>
      <w:ins w:id="1230" w:author="Charles guo" w:date="2017-06-14T09:38:00Z">
        <w:r w:rsidRPr="00D570A4">
          <w:rPr>
            <w:color w:val="0070C0"/>
            <w:sz w:val="18"/>
            <w:szCs w:val="18"/>
            <w:lang w:eastAsia="zh-CN"/>
          </w:rPr>
          <w:t>SEM.allBudget.viewer=role_SEM_Company_Leader,role_SEM_Financial_Reviewer,role_ProjectAdministrator</w:t>
        </w:r>
        <w:r w:rsidRPr="00D570A4" w:rsidDel="00D570A4">
          <w:rPr>
            <w:color w:val="0070C0"/>
            <w:sz w:val="18"/>
            <w:szCs w:val="18"/>
            <w:lang w:eastAsia="zh-CN"/>
          </w:rPr>
          <w:t xml:space="preserve"> </w:t>
        </w:r>
      </w:ins>
    </w:p>
    <w:p w:rsidR="00544DC9" w:rsidRDefault="00F05FD4" w:rsidP="007A424F">
      <w:pPr>
        <w:spacing w:after="0" w:line="240" w:lineRule="auto"/>
        <w:ind w:left="420" w:firstLine="360"/>
        <w:rPr>
          <w:ins w:id="1231" w:author="Charles guo" w:date="2017-06-14T09:42:00Z"/>
          <w:color w:val="0070C0"/>
          <w:sz w:val="18"/>
          <w:szCs w:val="18"/>
          <w:lang w:eastAsia="zh-CN"/>
        </w:rPr>
      </w:pPr>
      <w:ins w:id="1232" w:author="Charles guo" w:date="2017-06-14T09:40:00Z">
        <w:r>
          <w:rPr>
            <w:color w:val="0070C0"/>
            <w:sz w:val="18"/>
            <w:szCs w:val="18"/>
            <w:lang w:eastAsia="zh-CN"/>
          </w:rPr>
          <w:t>此处角色设置后，该角色拥有</w:t>
        </w:r>
      </w:ins>
      <w:ins w:id="1233" w:author="Charles guo" w:date="2017-06-14T09:41:00Z">
        <w:r>
          <w:rPr>
            <w:color w:val="0070C0"/>
            <w:sz w:val="18"/>
            <w:szCs w:val="18"/>
            <w:lang w:eastAsia="zh-CN"/>
          </w:rPr>
          <w:t>项目</w:t>
        </w:r>
        <w:r>
          <w:rPr>
            <w:rFonts w:hint="eastAsia"/>
            <w:color w:val="0070C0"/>
            <w:sz w:val="18"/>
            <w:szCs w:val="18"/>
            <w:lang w:eastAsia="zh-CN"/>
          </w:rPr>
          <w:t>中查看所有投资数据有权限</w:t>
        </w:r>
      </w:ins>
    </w:p>
    <w:p w:rsidR="00544DC9" w:rsidRDefault="00544DC9" w:rsidP="007E3A0C">
      <w:pPr>
        <w:pStyle w:val="2"/>
        <w:ind w:left="119" w:hanging="119"/>
        <w:rPr>
          <w:ins w:id="1234" w:author="Charles guo" w:date="2017-06-14T09:42:00Z"/>
        </w:rPr>
        <w:pPrChange w:id="1235" w:author="Charles guo" w:date="2017-06-14T14:12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  <w:bookmarkStart w:id="1236" w:name="_Toc485215465"/>
      <w:ins w:id="1237" w:author="Charles guo" w:date="2017-06-14T09:42:00Z">
        <w:r>
          <w:rPr>
            <w:rFonts w:hint="eastAsia"/>
          </w:rPr>
          <w:t>流程过滤设置</w:t>
        </w:r>
        <w:bookmarkEnd w:id="1236"/>
      </w:ins>
    </w:p>
    <w:p w:rsidR="00544DC9" w:rsidRDefault="00544DC9" w:rsidP="007A424F">
      <w:pPr>
        <w:spacing w:after="0" w:line="240" w:lineRule="auto"/>
        <w:ind w:left="420" w:firstLine="360"/>
        <w:rPr>
          <w:ins w:id="1238" w:author="Charles guo" w:date="2017-06-14T09:42:00Z"/>
          <w:sz w:val="18"/>
          <w:szCs w:val="18"/>
        </w:rPr>
      </w:pPr>
      <w:ins w:id="1239" w:author="Charles guo" w:date="2017-06-14T09:42:00Z">
        <w:r w:rsidRPr="00C67E58">
          <w:rPr>
            <w:rFonts w:hint="eastAsia"/>
            <w:sz w:val="18"/>
            <w:szCs w:val="18"/>
          </w:rPr>
          <w:t>在</w:t>
        </w:r>
        <w:r w:rsidRPr="00090E72">
          <w:rPr>
            <w:sz w:val="18"/>
            <w:szCs w:val="18"/>
          </w:rPr>
          <w:t>G:</w:t>
        </w:r>
        <w:r w:rsidRPr="00090E72">
          <w:rPr>
            <w:rFonts w:hint="eastAsia"/>
            <w:sz w:val="18"/>
            <w:szCs w:val="18"/>
            <w:lang w:eastAsia="zh-CN"/>
          </w:rPr>
          <w:t>\</w:t>
        </w:r>
        <w:r w:rsidRPr="00090E72">
          <w:rPr>
            <w:sz w:val="18"/>
            <w:szCs w:val="18"/>
            <w:lang w:eastAsia="zh-CN"/>
          </w:rPr>
          <w:t>enoviaPrj</w:t>
        </w:r>
        <w:r w:rsidRPr="00090E72">
          <w:rPr>
            <w:rFonts w:hint="eastAsia"/>
            <w:sz w:val="18"/>
            <w:szCs w:val="18"/>
          </w:rPr>
          <w:t>\</w:t>
        </w:r>
        <w:r w:rsidRPr="00090E72">
          <w:rPr>
            <w:sz w:val="18"/>
            <w:szCs w:val="18"/>
          </w:rPr>
          <w:t>internal</w:t>
        </w:r>
        <w:r w:rsidRPr="00090E72">
          <w:rPr>
            <w:rFonts w:hint="eastAsia"/>
            <w:sz w:val="18"/>
            <w:szCs w:val="18"/>
          </w:rPr>
          <w:t xml:space="preserve"> \WEB-INF </w:t>
        </w:r>
        <w:r w:rsidRPr="00090E72">
          <w:rPr>
            <w:sz w:val="18"/>
            <w:szCs w:val="18"/>
          </w:rPr>
          <w:t>\</w:t>
        </w:r>
        <w:r>
          <w:rPr>
            <w:sz w:val="18"/>
            <w:szCs w:val="18"/>
          </w:rPr>
          <w:t>classes\</w:t>
        </w:r>
        <w:r w:rsidRPr="003C1F1B">
          <w:rPr>
            <w:rFonts w:hint="eastAsia"/>
            <w:sz w:val="18"/>
            <w:szCs w:val="18"/>
          </w:rPr>
          <w:t>emxFrameworkS</w:t>
        </w:r>
        <w:r>
          <w:rPr>
            <w:sz w:val="18"/>
            <w:szCs w:val="18"/>
          </w:rPr>
          <w:t>EM</w:t>
        </w:r>
        <w:r w:rsidRPr="003C1F1B">
          <w:rPr>
            <w:rFonts w:hint="eastAsia"/>
            <w:sz w:val="18"/>
            <w:szCs w:val="18"/>
          </w:rPr>
          <w:t>.properties</w:t>
        </w:r>
        <w:r w:rsidRPr="00C67E58">
          <w:rPr>
            <w:rFonts w:hint="eastAsia"/>
            <w:sz w:val="18"/>
            <w:szCs w:val="18"/>
          </w:rPr>
          <w:t>文件中配置：</w:t>
        </w:r>
      </w:ins>
    </w:p>
    <w:p w:rsidR="00544DC9" w:rsidRDefault="00544DC9" w:rsidP="00544DC9">
      <w:pPr>
        <w:spacing w:after="0" w:line="240" w:lineRule="auto"/>
        <w:ind w:left="420" w:firstLine="360"/>
        <w:rPr>
          <w:ins w:id="1240" w:author="Charles guo" w:date="2017-06-14T09:42:00Z"/>
          <w:color w:val="0070C0"/>
          <w:sz w:val="18"/>
          <w:szCs w:val="18"/>
          <w:lang w:eastAsia="zh-CN"/>
        </w:rPr>
      </w:pPr>
      <w:ins w:id="1241" w:author="Charles guo" w:date="2017-06-14T09:42:00Z">
        <w:r>
          <w:rPr>
            <w:color w:val="0070C0"/>
            <w:sz w:val="18"/>
            <w:szCs w:val="18"/>
            <w:lang w:eastAsia="zh-CN"/>
          </w:rPr>
          <w:t>文档流程</w:t>
        </w:r>
      </w:ins>
      <w:ins w:id="1242" w:author="Charles guo" w:date="2017-06-14T09:43:00Z">
        <w:r>
          <w:rPr>
            <w:color w:val="0070C0"/>
            <w:sz w:val="18"/>
            <w:szCs w:val="18"/>
            <w:lang w:eastAsia="zh-CN"/>
          </w:rPr>
          <w:t>过滤：</w:t>
        </w:r>
      </w:ins>
    </w:p>
    <w:p w:rsidR="00544DC9" w:rsidRPr="00544DC9" w:rsidRDefault="00544DC9" w:rsidP="00544DC9">
      <w:pPr>
        <w:spacing w:after="0" w:line="240" w:lineRule="auto"/>
        <w:ind w:left="420" w:firstLine="360"/>
        <w:rPr>
          <w:ins w:id="1243" w:author="Charles guo" w:date="2017-06-14T09:42:00Z"/>
          <w:color w:val="0070C0"/>
          <w:sz w:val="18"/>
          <w:szCs w:val="18"/>
          <w:lang w:eastAsia="zh-CN"/>
        </w:rPr>
      </w:pPr>
      <w:ins w:id="1244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LS.emxComponents.NeedRouteState.SEM_Document=Review</w:t>
        </w:r>
      </w:ins>
    </w:p>
    <w:p w:rsidR="00544DC9" w:rsidRPr="00544DC9" w:rsidRDefault="00544DC9" w:rsidP="00544DC9">
      <w:pPr>
        <w:spacing w:after="0" w:line="240" w:lineRule="auto"/>
        <w:ind w:left="420" w:firstLine="360"/>
        <w:rPr>
          <w:ins w:id="1245" w:author="Charles guo" w:date="2017-06-14T09:42:00Z"/>
          <w:color w:val="0070C0"/>
          <w:sz w:val="18"/>
          <w:szCs w:val="18"/>
          <w:lang w:eastAsia="zh-CN"/>
        </w:rPr>
      </w:pPr>
      <w:ins w:id="1246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LS.emxComponents.NeedRouteState.SEM_Secret_Document=Review</w:t>
        </w:r>
      </w:ins>
    </w:p>
    <w:p w:rsidR="00544DC9" w:rsidRDefault="00544DC9" w:rsidP="007A424F">
      <w:pPr>
        <w:spacing w:after="0" w:line="240" w:lineRule="auto"/>
        <w:ind w:left="420" w:firstLine="360"/>
        <w:rPr>
          <w:ins w:id="1247" w:author="Charles guo" w:date="2017-06-14T09:43:00Z"/>
          <w:color w:val="0070C0"/>
          <w:sz w:val="18"/>
          <w:szCs w:val="18"/>
          <w:lang w:eastAsia="zh-CN"/>
        </w:rPr>
      </w:pPr>
      <w:ins w:id="1248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LS.emxComponents.NeedRouteState.SEM_TopSecret_Document=Review</w:t>
        </w:r>
      </w:ins>
    </w:p>
    <w:p w:rsidR="00544DC9" w:rsidRDefault="00544DC9" w:rsidP="007A424F">
      <w:pPr>
        <w:spacing w:after="0" w:line="240" w:lineRule="auto"/>
        <w:ind w:left="420" w:firstLine="360"/>
        <w:rPr>
          <w:ins w:id="1249" w:author="Charles guo" w:date="2017-06-14T09:42:00Z"/>
          <w:color w:val="0070C0"/>
          <w:sz w:val="18"/>
          <w:szCs w:val="18"/>
          <w:lang w:eastAsia="zh-CN"/>
        </w:rPr>
      </w:pPr>
      <w:ins w:id="1250" w:author="Charles guo" w:date="2017-06-14T09:43:00Z">
        <w:r>
          <w:rPr>
            <w:color w:val="0070C0"/>
            <w:sz w:val="18"/>
            <w:szCs w:val="18"/>
            <w:lang w:eastAsia="zh-CN"/>
          </w:rPr>
          <w:t>审批单流程过滤</w:t>
        </w:r>
      </w:ins>
    </w:p>
    <w:p w:rsidR="00544DC9" w:rsidRDefault="00544DC9" w:rsidP="00544DC9">
      <w:pPr>
        <w:spacing w:after="0" w:line="240" w:lineRule="auto"/>
        <w:ind w:left="420" w:firstLine="360"/>
        <w:rPr>
          <w:ins w:id="1251" w:author="Charles guo" w:date="2017-06-14T09:43:00Z"/>
          <w:color w:val="0070C0"/>
          <w:sz w:val="18"/>
          <w:szCs w:val="18"/>
          <w:lang w:eastAsia="zh-CN"/>
        </w:rPr>
      </w:pPr>
      <w:ins w:id="1252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LS.emxComponents.NeedRouteState.SEM_Approve_Order =Review</w:t>
        </w:r>
      </w:ins>
    </w:p>
    <w:p w:rsidR="00544DC9" w:rsidRPr="00544DC9" w:rsidRDefault="00544DC9" w:rsidP="00544DC9">
      <w:pPr>
        <w:spacing w:after="0" w:line="240" w:lineRule="auto"/>
        <w:ind w:left="420" w:firstLine="360"/>
        <w:rPr>
          <w:ins w:id="1253" w:author="Charles guo" w:date="2017-06-14T09:42:00Z"/>
          <w:color w:val="0070C0"/>
          <w:sz w:val="18"/>
          <w:szCs w:val="18"/>
          <w:lang w:eastAsia="zh-CN"/>
        </w:rPr>
      </w:pPr>
      <w:ins w:id="1254" w:author="Charles guo" w:date="2017-06-14T09:43:00Z">
        <w:r>
          <w:rPr>
            <w:color w:val="0070C0"/>
            <w:sz w:val="18"/>
            <w:szCs w:val="18"/>
            <w:lang w:eastAsia="zh-CN"/>
          </w:rPr>
          <w:t>项目计划变更单流程过滤</w:t>
        </w:r>
      </w:ins>
    </w:p>
    <w:p w:rsidR="00544DC9" w:rsidRDefault="00544DC9" w:rsidP="00544DC9">
      <w:pPr>
        <w:spacing w:after="0" w:line="240" w:lineRule="auto"/>
        <w:ind w:left="420" w:firstLine="360"/>
        <w:rPr>
          <w:ins w:id="1255" w:author="Charles guo" w:date="2017-06-14T09:43:00Z"/>
          <w:color w:val="0070C0"/>
          <w:sz w:val="18"/>
          <w:szCs w:val="18"/>
          <w:lang w:eastAsia="zh-CN"/>
        </w:rPr>
      </w:pPr>
      <w:ins w:id="1256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LS.emxComponents.NeedRouteState.SEM_PrjChange_Request=Review,Inform</w:t>
        </w:r>
      </w:ins>
    </w:p>
    <w:p w:rsidR="00544DC9" w:rsidRPr="00544DC9" w:rsidRDefault="00544DC9" w:rsidP="00544DC9">
      <w:pPr>
        <w:spacing w:after="0" w:line="240" w:lineRule="auto"/>
        <w:ind w:left="420" w:firstLine="360"/>
        <w:rPr>
          <w:ins w:id="1257" w:author="Charles guo" w:date="2017-06-14T09:42:00Z"/>
          <w:color w:val="0070C0"/>
          <w:sz w:val="18"/>
          <w:szCs w:val="18"/>
          <w:lang w:eastAsia="zh-CN"/>
        </w:rPr>
      </w:pPr>
      <w:ins w:id="1258" w:author="Charles guo" w:date="2017-06-14T09:43:00Z">
        <w:r>
          <w:rPr>
            <w:color w:val="0070C0"/>
            <w:sz w:val="18"/>
            <w:szCs w:val="18"/>
            <w:lang w:eastAsia="zh-CN"/>
          </w:rPr>
          <w:t>会议纪要流程过滤</w:t>
        </w:r>
      </w:ins>
    </w:p>
    <w:p w:rsidR="00544DC9" w:rsidRDefault="00544DC9" w:rsidP="00544DC9">
      <w:pPr>
        <w:spacing w:after="0" w:line="240" w:lineRule="auto"/>
        <w:ind w:left="420" w:firstLine="360"/>
        <w:rPr>
          <w:ins w:id="1259" w:author="Charles guo" w:date="2017-06-14T09:43:00Z"/>
          <w:color w:val="0070C0"/>
          <w:sz w:val="18"/>
          <w:szCs w:val="18"/>
          <w:lang w:eastAsia="zh-CN"/>
        </w:rPr>
      </w:pPr>
      <w:ins w:id="1260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LS.emxComponents.NeedRouteState.SEM_Contact_Order=Review</w:t>
        </w:r>
      </w:ins>
    </w:p>
    <w:p w:rsidR="00544DC9" w:rsidRPr="00544DC9" w:rsidRDefault="00544DC9" w:rsidP="00544DC9">
      <w:pPr>
        <w:spacing w:after="0" w:line="240" w:lineRule="auto"/>
        <w:ind w:left="420" w:firstLine="360"/>
        <w:rPr>
          <w:ins w:id="1261" w:author="Charles guo" w:date="2017-06-14T09:42:00Z"/>
          <w:color w:val="0070C0"/>
          <w:sz w:val="18"/>
          <w:szCs w:val="18"/>
          <w:lang w:eastAsia="zh-CN"/>
        </w:rPr>
      </w:pPr>
      <w:ins w:id="1262" w:author="Charles guo" w:date="2017-06-14T09:44:00Z">
        <w:r>
          <w:rPr>
            <w:color w:val="0070C0"/>
            <w:sz w:val="18"/>
            <w:szCs w:val="18"/>
            <w:lang w:eastAsia="zh-CN"/>
          </w:rPr>
          <w:t>投资调整单流程过滤</w:t>
        </w:r>
      </w:ins>
    </w:p>
    <w:p w:rsidR="003141F8" w:rsidRDefault="00544DC9" w:rsidP="007A424F">
      <w:pPr>
        <w:spacing w:after="0" w:line="240" w:lineRule="auto"/>
        <w:ind w:left="420" w:firstLine="360"/>
        <w:rPr>
          <w:ins w:id="1263" w:author="Charles guo" w:date="2017-06-14T09:46:00Z"/>
          <w:color w:val="0070C0"/>
          <w:sz w:val="18"/>
          <w:szCs w:val="18"/>
          <w:lang w:eastAsia="zh-CN"/>
        </w:rPr>
      </w:pPr>
      <w:ins w:id="1264" w:author="Charles guo" w:date="2017-06-14T09:42:00Z">
        <w:r w:rsidRPr="00544DC9">
          <w:rPr>
            <w:color w:val="0070C0"/>
            <w:sz w:val="18"/>
            <w:szCs w:val="18"/>
            <w:lang w:eastAsia="zh-CN"/>
          </w:rPr>
          <w:t>LS.emxComponents.NeedRouteState.SEM_BudgetChange_Request=Review</w:t>
        </w:r>
      </w:ins>
    </w:p>
    <w:p w:rsidR="00DC4B1A" w:rsidRDefault="003141F8" w:rsidP="00DC4B1A">
      <w:pPr>
        <w:pStyle w:val="2"/>
        <w:ind w:left="119" w:hanging="119"/>
        <w:rPr>
          <w:ins w:id="1265" w:author="Charles guo" w:date="2017-06-14T14:48:00Z"/>
        </w:rPr>
        <w:pPrChange w:id="1266" w:author="Charles guo" w:date="2017-06-14T14:48:00Z">
          <w:pPr>
            <w:ind w:firstLineChars="200" w:firstLine="420"/>
          </w:pPr>
        </w:pPrChange>
      </w:pPr>
      <w:bookmarkStart w:id="1267" w:name="_Toc485215466"/>
      <w:ins w:id="1268" w:author="Charles guo" w:date="2017-06-14T09:46:00Z">
        <w:r>
          <w:rPr>
            <w:rFonts w:hint="eastAsia"/>
          </w:rPr>
          <w:t>域设置</w:t>
        </w:r>
      </w:ins>
      <w:bookmarkEnd w:id="1267"/>
    </w:p>
    <w:p w:rsidR="003D3DAE" w:rsidRPr="007F49BA" w:rsidRDefault="003D3DAE" w:rsidP="002A4FC5">
      <w:pPr>
        <w:pStyle w:val="3"/>
        <w:numPr>
          <w:ilvl w:val="2"/>
          <w:numId w:val="22"/>
        </w:numPr>
        <w:rPr>
          <w:ins w:id="1269" w:author="Charles guo" w:date="2017-06-14T14:45:00Z"/>
        </w:rPr>
        <w:pPrChange w:id="1270" w:author="Charles guo" w:date="2017-06-14T14:50:00Z">
          <w:pPr>
            <w:ind w:firstLineChars="200" w:firstLine="420"/>
          </w:pPr>
        </w:pPrChange>
      </w:pPr>
      <w:bookmarkStart w:id="1271" w:name="_Toc485215467"/>
      <w:ins w:id="1272" w:author="Charles guo" w:date="2017-06-14T14:45:00Z">
        <w:r w:rsidRPr="007F49BA">
          <w:t>修改</w:t>
        </w:r>
        <w:r w:rsidRPr="007F49BA">
          <w:rPr>
            <w:rFonts w:hint="eastAsia"/>
          </w:rPr>
          <w:t>server.xml</w:t>
        </w:r>
        <w:r w:rsidRPr="007F49BA">
          <w:rPr>
            <w:rFonts w:hint="eastAsia"/>
          </w:rPr>
          <w:t>文件；</w:t>
        </w:r>
        <w:bookmarkEnd w:id="1271"/>
      </w:ins>
    </w:p>
    <w:p w:rsidR="003D3DAE" w:rsidRDefault="003D3DAE" w:rsidP="003D3DAE">
      <w:pPr>
        <w:pStyle w:val="a"/>
        <w:numPr>
          <w:ilvl w:val="1"/>
          <w:numId w:val="79"/>
        </w:numPr>
        <w:ind w:left="709" w:hanging="283"/>
        <w:rPr>
          <w:ins w:id="1273" w:author="Charles guo" w:date="2017-06-14T14:46:00Z"/>
          <w:lang w:eastAsia="zh-CN"/>
        </w:rPr>
        <w:pPrChange w:id="1274" w:author="Charles guo" w:date="2017-06-14T14:47:00Z">
          <w:pPr>
            <w:pStyle w:val="a"/>
            <w:numPr>
              <w:numId w:val="78"/>
            </w:numPr>
            <w:ind w:left="425" w:hanging="425"/>
          </w:pPr>
        </w:pPrChange>
      </w:pPr>
      <w:ins w:id="1275" w:author="Charles guo" w:date="2017-06-14T14:46:00Z">
        <w:r>
          <w:rPr>
            <w:rFonts w:hint="eastAsia"/>
            <w:lang w:eastAsia="zh-CN"/>
          </w:rPr>
          <w:t>登录</w:t>
        </w:r>
        <w:r>
          <w:rPr>
            <w:rFonts w:hint="eastAsia"/>
            <w:lang w:eastAsia="zh-CN"/>
          </w:rPr>
          <w:t>172.16.1.17</w:t>
        </w:r>
        <w:r>
          <w:rPr>
            <w:lang w:eastAsia="zh-CN"/>
          </w:rPr>
          <w:t>6</w:t>
        </w:r>
        <w:r>
          <w:rPr>
            <w:rFonts w:hint="eastAsia"/>
            <w:lang w:eastAsia="zh-CN"/>
          </w:rPr>
          <w:t>服务器</w:t>
        </w:r>
      </w:ins>
    </w:p>
    <w:p w:rsidR="004C628A" w:rsidRDefault="004C628A" w:rsidP="003D3DAE">
      <w:pPr>
        <w:pStyle w:val="a"/>
        <w:numPr>
          <w:ilvl w:val="1"/>
          <w:numId w:val="79"/>
        </w:numPr>
        <w:ind w:left="709" w:hanging="283"/>
        <w:rPr>
          <w:ins w:id="1276" w:author="Charles guo" w:date="2017-06-14T14:39:00Z"/>
          <w:rFonts w:hint="eastAsia"/>
        </w:rPr>
        <w:pPrChange w:id="1277" w:author="Charles guo" w:date="2017-06-14T14:47:00Z">
          <w:pPr>
            <w:ind w:firstLineChars="200" w:firstLine="420"/>
          </w:pPr>
        </w:pPrChange>
      </w:pPr>
      <w:ins w:id="1278" w:author="Charles guo" w:date="2017-06-14T14:39:00Z">
        <w:r>
          <w:rPr>
            <w:rFonts w:hint="eastAsia"/>
          </w:rPr>
          <w:t>编辑</w:t>
        </w:r>
        <w:r>
          <w:rPr>
            <w:rFonts w:hint="eastAsia"/>
          </w:rPr>
          <w:t>c</w:t>
        </w:r>
        <w:r>
          <w:t>:\</w:t>
        </w:r>
        <w:r>
          <w:rPr>
            <w:rFonts w:hint="eastAsia"/>
          </w:rPr>
          <w:t>tomee</w:t>
        </w:r>
        <w:r>
          <w:t>1</w:t>
        </w:r>
        <w:r>
          <w:t>，</w:t>
        </w:r>
        <w:r>
          <w:rPr>
            <w:rFonts w:hint="eastAsia"/>
          </w:rPr>
          <w:t>c</w:t>
        </w:r>
        <w:r>
          <w:t>:\</w:t>
        </w:r>
        <w:r>
          <w:rPr>
            <w:rFonts w:hint="eastAsia"/>
          </w:rPr>
          <w:t>tomee</w:t>
        </w:r>
        <w:r>
          <w:t>2</w:t>
        </w:r>
        <w:r>
          <w:t>，</w:t>
        </w:r>
        <w:r>
          <w:rPr>
            <w:rFonts w:hint="eastAsia"/>
          </w:rPr>
          <w:t>c</w:t>
        </w:r>
        <w:r>
          <w:t>:\</w:t>
        </w:r>
        <w:r>
          <w:rPr>
            <w:rFonts w:hint="eastAsia"/>
          </w:rPr>
          <w:t>tomee</w:t>
        </w:r>
        <w:r>
          <w:t>3</w:t>
        </w:r>
        <w:r>
          <w:t>，</w:t>
        </w:r>
        <w:r>
          <w:rPr>
            <w:rFonts w:hint="eastAsia"/>
          </w:rPr>
          <w:t>c</w:t>
        </w:r>
        <w:r>
          <w:t>:\</w:t>
        </w:r>
        <w:r>
          <w:rPr>
            <w:rFonts w:hint="eastAsia"/>
          </w:rPr>
          <w:t>tomee</w:t>
        </w:r>
        <w:r>
          <w:t>4</w:t>
        </w:r>
        <w:r>
          <w:rPr>
            <w:rFonts w:hint="eastAsia"/>
          </w:rPr>
          <w:t>的安装目录下的</w:t>
        </w:r>
        <w:r>
          <w:rPr>
            <w:rFonts w:hint="eastAsia"/>
          </w:rPr>
          <w:t>conf</w:t>
        </w:r>
        <w:r>
          <w:rPr>
            <w:rFonts w:hint="eastAsia"/>
          </w:rPr>
          <w:t>子目录下的</w:t>
        </w:r>
        <w:r>
          <w:rPr>
            <w:rFonts w:hint="eastAsia"/>
          </w:rPr>
          <w:t>server.xml</w:t>
        </w:r>
      </w:ins>
    </w:p>
    <w:p w:rsidR="004C628A" w:rsidRDefault="004C628A" w:rsidP="003D3DAE">
      <w:pPr>
        <w:pStyle w:val="a"/>
        <w:numPr>
          <w:ilvl w:val="1"/>
          <w:numId w:val="79"/>
        </w:numPr>
        <w:ind w:left="709" w:hanging="283"/>
        <w:rPr>
          <w:ins w:id="1279" w:author="Charles guo" w:date="2017-06-14T14:39:00Z"/>
          <w:rFonts w:hint="eastAsia"/>
          <w:lang w:eastAsia="zh-CN"/>
        </w:rPr>
        <w:pPrChange w:id="1280" w:author="Charles guo" w:date="2017-06-14T14:47:00Z">
          <w:pPr>
            <w:ind w:firstLineChars="200" w:firstLine="420"/>
          </w:pPr>
        </w:pPrChange>
      </w:pPr>
      <w:ins w:id="1281" w:author="Charles guo" w:date="2017-06-14T14:39:00Z">
        <w:r>
          <w:rPr>
            <w:rFonts w:hint="eastAsia"/>
            <w:lang w:eastAsia="zh-CN"/>
          </w:rPr>
          <w:t>找到文件中的</w:t>
        </w:r>
        <w:r>
          <w:rPr>
            <w:rFonts w:hint="eastAsia"/>
            <w:lang w:eastAsia="zh-CN"/>
          </w:rPr>
          <w:t>&lt;Realm&gt;</w:t>
        </w:r>
        <w:r>
          <w:rPr>
            <w:rFonts w:hint="eastAsia"/>
            <w:lang w:eastAsia="zh-CN"/>
          </w:rPr>
          <w:t>小结，并注释掉原有的，在其下平级的位置增加如下</w:t>
        </w:r>
        <w:r>
          <w:rPr>
            <w:rFonts w:hint="eastAsia"/>
            <w:lang w:eastAsia="zh-CN"/>
          </w:rPr>
          <w:t>&lt;Realm&gt;</w:t>
        </w:r>
        <w:r>
          <w:rPr>
            <w:rFonts w:hint="eastAsia"/>
            <w:lang w:eastAsia="zh-CN"/>
          </w:rPr>
          <w:t>节点：</w:t>
        </w:r>
      </w:ins>
    </w:p>
    <w:p w:rsidR="004C628A" w:rsidRDefault="004C628A" w:rsidP="004C628A">
      <w:pPr>
        <w:ind w:firstLineChars="200" w:firstLine="420"/>
        <w:rPr>
          <w:ins w:id="1282" w:author="Charles guo" w:date="2017-06-14T14:39:00Z"/>
          <w:lang w:eastAsia="zh-CN"/>
        </w:rPr>
      </w:pPr>
      <w:ins w:id="1283" w:author="Charles guo" w:date="2017-06-14T14:39:00Z">
        <w:r>
          <w:rPr>
            <w:lang w:eastAsia="zh-CN"/>
          </w:rPr>
          <w:lastRenderedPageBreak/>
          <w:t>&lt;Realm className="org.apache.catalina.realm.JNDIRealm"</w:t>
        </w:r>
      </w:ins>
    </w:p>
    <w:p w:rsidR="004C628A" w:rsidRDefault="004C628A" w:rsidP="004C628A">
      <w:pPr>
        <w:ind w:firstLineChars="200" w:firstLine="420"/>
        <w:rPr>
          <w:ins w:id="1284" w:author="Charles guo" w:date="2017-06-14T14:39:00Z"/>
          <w:lang w:eastAsia="zh-CN"/>
        </w:rPr>
      </w:pPr>
      <w:ins w:id="1285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connectionName="createuser@soueast-motor.local"</w:t>
        </w:r>
      </w:ins>
    </w:p>
    <w:p w:rsidR="004C628A" w:rsidRDefault="004C628A" w:rsidP="004C628A">
      <w:pPr>
        <w:ind w:firstLineChars="200" w:firstLine="420"/>
        <w:rPr>
          <w:ins w:id="1286" w:author="Charles guo" w:date="2017-06-14T14:39:00Z"/>
          <w:lang w:eastAsia="zh-CN"/>
        </w:rPr>
      </w:pPr>
      <w:ins w:id="128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connectionPassword="eoffice12"</w:t>
        </w:r>
      </w:ins>
    </w:p>
    <w:p w:rsidR="004C628A" w:rsidRDefault="004C628A" w:rsidP="004C628A">
      <w:pPr>
        <w:ind w:firstLineChars="200" w:firstLine="420"/>
        <w:rPr>
          <w:ins w:id="1288" w:author="Charles guo" w:date="2017-06-14T14:39:00Z"/>
          <w:lang w:eastAsia="zh-CN"/>
        </w:rPr>
      </w:pPr>
      <w:ins w:id="1289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connectionURL="ldap://172.16.1.127 :389/"</w:t>
        </w:r>
      </w:ins>
    </w:p>
    <w:p w:rsidR="004C628A" w:rsidRDefault="004C628A" w:rsidP="004C628A">
      <w:pPr>
        <w:ind w:firstLineChars="200" w:firstLine="420"/>
        <w:rPr>
          <w:ins w:id="1290" w:author="Charles guo" w:date="2017-06-14T14:39:00Z"/>
          <w:lang w:eastAsia="zh-CN"/>
        </w:rPr>
      </w:pPr>
      <w:ins w:id="129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</w:r>
      </w:ins>
    </w:p>
    <w:p w:rsidR="004C628A" w:rsidRDefault="004C628A" w:rsidP="004C628A">
      <w:pPr>
        <w:ind w:firstLineChars="200" w:firstLine="420"/>
        <w:rPr>
          <w:ins w:id="1292" w:author="Charles guo" w:date="2017-06-14T14:39:00Z"/>
          <w:lang w:eastAsia="zh-CN"/>
        </w:rPr>
      </w:pPr>
      <w:ins w:id="1293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referrals="follow"</w:t>
        </w:r>
      </w:ins>
    </w:p>
    <w:p w:rsidR="004C628A" w:rsidRDefault="004C628A" w:rsidP="004C628A">
      <w:pPr>
        <w:ind w:firstLineChars="200" w:firstLine="420"/>
        <w:rPr>
          <w:ins w:id="1294" w:author="Charles guo" w:date="2017-06-14T14:39:00Z"/>
          <w:lang w:eastAsia="zh-CN"/>
        </w:rPr>
      </w:pPr>
      <w:ins w:id="1295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 xml:space="preserve">userBase="OU=semspecial,DC=soueast-motor,DC=local" </w:t>
        </w:r>
      </w:ins>
    </w:p>
    <w:p w:rsidR="004C628A" w:rsidRDefault="004C628A" w:rsidP="004C628A">
      <w:pPr>
        <w:ind w:firstLineChars="200" w:firstLine="420"/>
        <w:rPr>
          <w:ins w:id="1296" w:author="Charles guo" w:date="2017-06-14T14:39:00Z"/>
          <w:lang w:eastAsia="zh-CN"/>
        </w:rPr>
      </w:pPr>
      <w:ins w:id="129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userSearch="(sAMAccountName={0})"</w:t>
        </w:r>
      </w:ins>
    </w:p>
    <w:p w:rsidR="004C628A" w:rsidRDefault="004C628A" w:rsidP="004C628A">
      <w:pPr>
        <w:ind w:firstLineChars="200" w:firstLine="420"/>
        <w:rPr>
          <w:ins w:id="1298" w:author="Charles guo" w:date="2017-06-14T14:39:00Z"/>
          <w:lang w:eastAsia="zh-CN"/>
        </w:rPr>
      </w:pPr>
      <w:ins w:id="1299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userSubtree="true"</w:t>
        </w:r>
      </w:ins>
    </w:p>
    <w:p w:rsidR="004C628A" w:rsidRDefault="004C628A" w:rsidP="004C628A">
      <w:pPr>
        <w:ind w:firstLineChars="200" w:firstLine="420"/>
        <w:rPr>
          <w:ins w:id="1300" w:author="Charles guo" w:date="2017-06-14T14:39:00Z"/>
          <w:lang w:eastAsia="zh-CN"/>
        </w:rPr>
      </w:pPr>
      <w:ins w:id="130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</w:r>
        <w:r>
          <w:rPr>
            <w:lang w:eastAsia="zh-CN"/>
          </w:rPr>
          <w:tab/>
          <w:t>userRoleName="memberOf"/&gt;</w:t>
        </w:r>
      </w:ins>
    </w:p>
    <w:p w:rsidR="004C628A" w:rsidRDefault="004C628A" w:rsidP="004C628A">
      <w:pPr>
        <w:ind w:firstLineChars="200" w:firstLine="420"/>
        <w:rPr>
          <w:ins w:id="1302" w:author="Charles guo" w:date="2017-06-14T14:39:00Z"/>
          <w:lang w:eastAsia="zh-CN"/>
        </w:rPr>
      </w:pPr>
      <w:ins w:id="1303" w:author="Charles guo" w:date="2017-06-14T14:39:00Z">
        <w:r>
          <w:rPr>
            <w:lang w:eastAsia="zh-CN"/>
          </w:rPr>
          <w:t xml:space="preserve">      &lt;/Realm&gt;</w:t>
        </w:r>
      </w:ins>
    </w:p>
    <w:p w:rsidR="003D3DAE" w:rsidRDefault="00DF6F26" w:rsidP="002A4FC5">
      <w:pPr>
        <w:pStyle w:val="3"/>
        <w:numPr>
          <w:ilvl w:val="2"/>
          <w:numId w:val="22"/>
        </w:numPr>
        <w:rPr>
          <w:ins w:id="1304" w:author="Charles guo" w:date="2017-06-14T14:41:00Z"/>
        </w:rPr>
        <w:pPrChange w:id="1305" w:author="Charles guo" w:date="2017-06-14T14:50:00Z">
          <w:pPr>
            <w:ind w:firstLineChars="200" w:firstLine="420"/>
          </w:pPr>
        </w:pPrChange>
      </w:pPr>
      <w:bookmarkStart w:id="1306" w:name="_Toc485215468"/>
      <w:ins w:id="1307" w:author="Charles guo" w:date="2017-06-14T14:54:00Z">
        <w:r>
          <w:rPr>
            <w:rFonts w:hint="eastAsia"/>
          </w:rPr>
          <w:t>修改</w:t>
        </w:r>
      </w:ins>
      <w:ins w:id="1308" w:author="Charles guo" w:date="2017-06-14T14:39:00Z">
        <w:r>
          <w:rPr>
            <w:rFonts w:hint="eastAsia"/>
          </w:rPr>
          <w:t>web.xml</w:t>
        </w:r>
        <w:r>
          <w:rPr>
            <w:rFonts w:hint="eastAsia"/>
          </w:rPr>
          <w:t>文件</w:t>
        </w:r>
      </w:ins>
      <w:bookmarkEnd w:id="1306"/>
    </w:p>
    <w:p w:rsidR="00DF6F26" w:rsidRDefault="00DF6F26" w:rsidP="003D3DAE">
      <w:pPr>
        <w:pStyle w:val="a"/>
        <w:numPr>
          <w:ilvl w:val="1"/>
          <w:numId w:val="72"/>
        </w:numPr>
        <w:rPr>
          <w:ins w:id="1309" w:author="Charles guo" w:date="2017-06-14T14:54:00Z"/>
          <w:lang w:eastAsia="zh-CN"/>
        </w:rPr>
        <w:pPrChange w:id="1310" w:author="Charles guo" w:date="2017-06-14T14:41:00Z">
          <w:pPr>
            <w:ind w:firstLineChars="200" w:firstLine="420"/>
          </w:pPr>
        </w:pPrChange>
      </w:pPr>
      <w:ins w:id="1311" w:author="Charles guo" w:date="2017-06-14T14:54:00Z">
        <w:r>
          <w:rPr>
            <w:lang w:eastAsia="zh-CN"/>
          </w:rPr>
          <w:t>进入</w:t>
        </w:r>
        <w:r>
          <w:rPr>
            <w:rFonts w:hint="eastAsia"/>
            <w:lang w:eastAsia="zh-CN"/>
          </w:rPr>
          <w:t>172.16.1.176</w:t>
        </w:r>
        <w:r>
          <w:rPr>
            <w:rFonts w:hint="eastAsia"/>
            <w:lang w:eastAsia="zh-CN"/>
          </w:rPr>
          <w:t>服务器的</w:t>
        </w:r>
        <w:r>
          <w:rPr>
            <w:rFonts w:hint="eastAsia"/>
          </w:rPr>
          <w:t>G</w:t>
        </w:r>
        <w:r>
          <w:t>:\enoviaPrj\internal\WEB-INF</w:t>
        </w:r>
        <w:r>
          <w:rPr>
            <w:rFonts w:hint="eastAsia"/>
          </w:rPr>
          <w:t>目录，</w:t>
        </w:r>
      </w:ins>
      <w:ins w:id="1312" w:author="Charles guo" w:date="2017-06-14T14:55:00Z">
        <w:r>
          <w:rPr>
            <w:rFonts w:hint="eastAsia"/>
          </w:rPr>
          <w:t>编辑</w:t>
        </w:r>
        <w:r>
          <w:rPr>
            <w:rFonts w:hint="eastAsia"/>
          </w:rPr>
          <w:t>web.xml</w:t>
        </w:r>
        <w:r>
          <w:rPr>
            <w:rFonts w:hint="eastAsia"/>
          </w:rPr>
          <w:t>文件</w:t>
        </w:r>
      </w:ins>
    </w:p>
    <w:p w:rsidR="004C628A" w:rsidRDefault="004C628A" w:rsidP="003D3DAE">
      <w:pPr>
        <w:pStyle w:val="a"/>
        <w:numPr>
          <w:ilvl w:val="1"/>
          <w:numId w:val="72"/>
        </w:numPr>
        <w:rPr>
          <w:ins w:id="1313" w:author="Charles guo" w:date="2017-06-14T14:39:00Z"/>
          <w:rFonts w:hint="eastAsia"/>
          <w:lang w:eastAsia="zh-CN"/>
        </w:rPr>
        <w:pPrChange w:id="1314" w:author="Charles guo" w:date="2017-06-14T14:41:00Z">
          <w:pPr>
            <w:ind w:firstLineChars="200" w:firstLine="420"/>
          </w:pPr>
        </w:pPrChange>
      </w:pPr>
      <w:ins w:id="1315" w:author="Charles guo" w:date="2017-06-14T14:39:00Z">
        <w:r>
          <w:rPr>
            <w:rFonts w:hint="eastAsia"/>
            <w:lang w:eastAsia="zh-CN"/>
          </w:rPr>
          <w:t>找到</w:t>
        </w:r>
        <w:r>
          <w:rPr>
            <w:rFonts w:hint="eastAsia"/>
            <w:lang w:eastAsia="zh-CN"/>
          </w:rPr>
          <w:t>&lt; welcome-file-list&gt;</w:t>
        </w:r>
        <w:r>
          <w:rPr>
            <w:rFonts w:hint="eastAsia"/>
            <w:lang w:eastAsia="zh-CN"/>
          </w:rPr>
          <w:t>节点，在其下方平级的位置插入下面内容</w:t>
        </w:r>
      </w:ins>
    </w:p>
    <w:p w:rsidR="004C628A" w:rsidRDefault="004C628A" w:rsidP="002A4FC5">
      <w:pPr>
        <w:ind w:left="420" w:firstLineChars="200" w:firstLine="420"/>
        <w:rPr>
          <w:ins w:id="1316" w:author="Charles guo" w:date="2017-06-14T14:39:00Z"/>
          <w:lang w:eastAsia="zh-CN"/>
        </w:rPr>
        <w:pPrChange w:id="1317" w:author="Charles guo" w:date="2017-06-14T14:51:00Z">
          <w:pPr>
            <w:ind w:firstLineChars="200" w:firstLine="420"/>
          </w:pPr>
        </w:pPrChange>
      </w:pPr>
      <w:ins w:id="1318" w:author="Charles guo" w:date="2017-06-14T14:39:00Z">
        <w:r>
          <w:rPr>
            <w:lang w:eastAsia="zh-CN"/>
          </w:rPr>
          <w:t>&lt;!-- Add the following after welcome-file-list container for ldap --&gt;</w:t>
        </w:r>
      </w:ins>
    </w:p>
    <w:p w:rsidR="004C628A" w:rsidRDefault="004C628A" w:rsidP="004C628A">
      <w:pPr>
        <w:ind w:firstLineChars="200" w:firstLine="420"/>
        <w:rPr>
          <w:ins w:id="1319" w:author="Charles guo" w:date="2017-06-14T14:39:00Z"/>
          <w:lang w:eastAsia="zh-CN"/>
        </w:rPr>
      </w:pPr>
      <w:ins w:id="1320" w:author="Charles guo" w:date="2017-06-14T14:39:00Z">
        <w:r>
          <w:rPr>
            <w:lang w:eastAsia="zh-CN"/>
          </w:rPr>
          <w:tab/>
          <w:t>&lt;security-constraint&gt;</w:t>
        </w:r>
      </w:ins>
    </w:p>
    <w:p w:rsidR="004C628A" w:rsidRDefault="004C628A" w:rsidP="004C628A">
      <w:pPr>
        <w:ind w:firstLineChars="200" w:firstLine="420"/>
        <w:rPr>
          <w:ins w:id="1321" w:author="Charles guo" w:date="2017-06-14T14:39:00Z"/>
          <w:lang w:eastAsia="zh-CN"/>
        </w:rPr>
      </w:pPr>
      <w:ins w:id="1322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&lt;web-resource-collection&gt;</w:t>
        </w:r>
      </w:ins>
    </w:p>
    <w:p w:rsidR="004C628A" w:rsidRDefault="004C628A" w:rsidP="004C628A">
      <w:pPr>
        <w:ind w:firstLineChars="200" w:firstLine="420"/>
        <w:rPr>
          <w:ins w:id="1323" w:author="Charles guo" w:date="2017-06-14T14:39:00Z"/>
          <w:lang w:eastAsia="zh-CN"/>
        </w:rPr>
      </w:pPr>
      <w:ins w:id="1324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&lt;web-resource-name&gt;SecurePages&lt;/web-resource-name&gt;</w:t>
        </w:r>
      </w:ins>
    </w:p>
    <w:p w:rsidR="004C628A" w:rsidRDefault="004C628A" w:rsidP="002A4FC5">
      <w:pPr>
        <w:ind w:left="420"/>
        <w:rPr>
          <w:ins w:id="1325" w:author="Charles guo" w:date="2017-06-14T14:39:00Z"/>
          <w:lang w:eastAsia="zh-CN"/>
        </w:rPr>
        <w:pPrChange w:id="1326" w:author="Charles guo" w:date="2017-06-14T14:51:00Z">
          <w:pPr>
            <w:ind w:firstLineChars="200" w:firstLine="420"/>
          </w:pPr>
        </w:pPrChange>
      </w:pPr>
      <w:ins w:id="132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&lt;description&gt;Security constraint for resources in the secure directory&lt;/description&gt;</w:t>
        </w:r>
      </w:ins>
    </w:p>
    <w:p w:rsidR="004C628A" w:rsidRDefault="004C628A" w:rsidP="004C628A">
      <w:pPr>
        <w:ind w:firstLineChars="200" w:firstLine="420"/>
        <w:rPr>
          <w:ins w:id="1328" w:author="Charles guo" w:date="2017-06-14T14:39:00Z"/>
          <w:lang w:eastAsia="zh-CN"/>
        </w:rPr>
      </w:pPr>
      <w:ins w:id="1329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&lt;url-pattern&gt;*.jsp&lt;/url-pattern&gt;</w:t>
        </w:r>
      </w:ins>
    </w:p>
    <w:p w:rsidR="004C628A" w:rsidRDefault="004C628A" w:rsidP="004C628A">
      <w:pPr>
        <w:ind w:firstLineChars="200" w:firstLine="420"/>
        <w:rPr>
          <w:ins w:id="1330" w:author="Charles guo" w:date="2017-06-14T14:39:00Z"/>
          <w:lang w:eastAsia="zh-CN"/>
        </w:rPr>
      </w:pPr>
      <w:ins w:id="133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&lt;url-pattern&gt;/servlet/*&lt;/url-pattern&gt;</w:t>
        </w:r>
      </w:ins>
    </w:p>
    <w:p w:rsidR="004C628A" w:rsidRDefault="004C628A" w:rsidP="004C628A">
      <w:pPr>
        <w:ind w:firstLineChars="200" w:firstLine="420"/>
        <w:rPr>
          <w:ins w:id="1332" w:author="Charles guo" w:date="2017-06-14T14:39:00Z"/>
          <w:lang w:eastAsia="zh-CN"/>
        </w:rPr>
      </w:pPr>
      <w:ins w:id="1333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&lt;url-pattern&gt;/workspace/*&lt;/url-pattern&gt;</w:t>
        </w:r>
      </w:ins>
    </w:p>
    <w:p w:rsidR="004C628A" w:rsidRDefault="004C628A" w:rsidP="004C628A">
      <w:pPr>
        <w:ind w:firstLineChars="200" w:firstLine="420"/>
        <w:rPr>
          <w:ins w:id="1334" w:author="Charles guo" w:date="2017-06-14T14:39:00Z"/>
          <w:lang w:eastAsia="zh-CN"/>
        </w:rPr>
      </w:pPr>
      <w:ins w:id="1335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&lt;url-pattern&gt;/services/*&lt;/url-pattern&gt;</w:t>
        </w:r>
      </w:ins>
    </w:p>
    <w:p w:rsidR="004C628A" w:rsidRDefault="004C628A" w:rsidP="004C628A">
      <w:pPr>
        <w:ind w:firstLineChars="200" w:firstLine="420"/>
        <w:rPr>
          <w:ins w:id="1336" w:author="Charles guo" w:date="2017-06-14T14:39:00Z"/>
          <w:lang w:eastAsia="zh-CN"/>
        </w:rPr>
      </w:pPr>
      <w:ins w:id="133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&lt;/web-resource-collection&gt;</w:t>
        </w:r>
      </w:ins>
    </w:p>
    <w:p w:rsidR="004C628A" w:rsidRDefault="004C628A" w:rsidP="004C628A">
      <w:pPr>
        <w:ind w:firstLineChars="200" w:firstLine="420"/>
        <w:rPr>
          <w:ins w:id="1338" w:author="Charles guo" w:date="2017-06-14T14:39:00Z"/>
          <w:lang w:eastAsia="zh-CN"/>
        </w:rPr>
      </w:pPr>
      <w:ins w:id="1339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&lt;auth-constraint&gt;</w:t>
        </w:r>
      </w:ins>
    </w:p>
    <w:p w:rsidR="004C628A" w:rsidRDefault="004C628A" w:rsidP="004C628A">
      <w:pPr>
        <w:ind w:firstLineChars="200" w:firstLine="420"/>
        <w:rPr>
          <w:ins w:id="1340" w:author="Charles guo" w:date="2017-06-14T14:39:00Z"/>
          <w:lang w:eastAsia="zh-CN"/>
        </w:rPr>
      </w:pPr>
      <w:ins w:id="134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&lt;description&gt;General Access&lt;/description&gt;</w:t>
        </w:r>
      </w:ins>
    </w:p>
    <w:p w:rsidR="004C628A" w:rsidRDefault="004C628A" w:rsidP="004C628A">
      <w:pPr>
        <w:ind w:firstLineChars="200" w:firstLine="420"/>
        <w:rPr>
          <w:ins w:id="1342" w:author="Charles guo" w:date="2017-06-14T14:39:00Z"/>
          <w:lang w:eastAsia="zh-CN"/>
        </w:rPr>
      </w:pPr>
      <w:ins w:id="1343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&lt;role-name&gt;*&lt;/role-name&gt;</w:t>
        </w:r>
      </w:ins>
    </w:p>
    <w:p w:rsidR="004C628A" w:rsidRDefault="004C628A" w:rsidP="004C628A">
      <w:pPr>
        <w:ind w:firstLineChars="200" w:firstLine="420"/>
        <w:rPr>
          <w:ins w:id="1344" w:author="Charles guo" w:date="2017-06-14T14:39:00Z"/>
          <w:lang w:eastAsia="zh-CN"/>
        </w:rPr>
      </w:pPr>
      <w:ins w:id="1345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&lt;/auth-constraint&gt;</w:t>
        </w:r>
      </w:ins>
    </w:p>
    <w:p w:rsidR="004C628A" w:rsidRDefault="004C628A" w:rsidP="004C628A">
      <w:pPr>
        <w:ind w:firstLineChars="200" w:firstLine="420"/>
        <w:rPr>
          <w:ins w:id="1346" w:author="Charles guo" w:date="2017-06-14T14:39:00Z"/>
          <w:lang w:eastAsia="zh-CN"/>
        </w:rPr>
      </w:pPr>
      <w:ins w:id="134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&lt;user-data-constraint&gt;</w:t>
        </w:r>
      </w:ins>
    </w:p>
    <w:p w:rsidR="004C628A" w:rsidRDefault="004C628A" w:rsidP="004C628A">
      <w:pPr>
        <w:ind w:firstLineChars="200" w:firstLine="420"/>
        <w:rPr>
          <w:ins w:id="1348" w:author="Charles guo" w:date="2017-06-14T14:39:00Z"/>
          <w:lang w:eastAsia="zh-CN"/>
        </w:rPr>
      </w:pPr>
      <w:ins w:id="1349" w:author="Charles guo" w:date="2017-06-14T14:39:00Z">
        <w:r>
          <w:rPr>
            <w:lang w:eastAsia="zh-CN"/>
          </w:rPr>
          <w:lastRenderedPageBreak/>
          <w:tab/>
        </w:r>
        <w:r>
          <w:rPr>
            <w:lang w:eastAsia="zh-CN"/>
          </w:rPr>
          <w:tab/>
          <w:t xml:space="preserve">   &lt;description&gt;SSL not required&lt;/description&gt;</w:t>
        </w:r>
      </w:ins>
    </w:p>
    <w:p w:rsidR="004C628A" w:rsidRDefault="004C628A" w:rsidP="004C628A">
      <w:pPr>
        <w:ind w:firstLineChars="200" w:firstLine="420"/>
        <w:rPr>
          <w:ins w:id="1350" w:author="Charles guo" w:date="2017-06-14T14:39:00Z"/>
          <w:lang w:eastAsia="zh-CN"/>
        </w:rPr>
      </w:pPr>
      <w:ins w:id="135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&lt;transport-guarantee&gt;NONE&lt;/transport-guarantee&gt;</w:t>
        </w:r>
      </w:ins>
    </w:p>
    <w:p w:rsidR="004C628A" w:rsidRDefault="004C628A" w:rsidP="004C628A">
      <w:pPr>
        <w:ind w:firstLineChars="200" w:firstLine="420"/>
        <w:rPr>
          <w:ins w:id="1352" w:author="Charles guo" w:date="2017-06-14T14:39:00Z"/>
          <w:lang w:eastAsia="zh-CN"/>
        </w:rPr>
      </w:pPr>
      <w:ins w:id="1353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&lt;/user-data-constraint&gt;</w:t>
        </w:r>
      </w:ins>
    </w:p>
    <w:p w:rsidR="004C628A" w:rsidRDefault="004C628A" w:rsidP="004C628A">
      <w:pPr>
        <w:ind w:firstLineChars="200" w:firstLine="420"/>
        <w:rPr>
          <w:ins w:id="1354" w:author="Charles guo" w:date="2017-06-14T14:39:00Z"/>
          <w:lang w:eastAsia="zh-CN"/>
        </w:rPr>
      </w:pPr>
      <w:ins w:id="1355" w:author="Charles guo" w:date="2017-06-14T14:39:00Z">
        <w:r>
          <w:rPr>
            <w:lang w:eastAsia="zh-CN"/>
          </w:rPr>
          <w:tab/>
          <w:t>&lt;/security-constraint&gt;</w:t>
        </w:r>
      </w:ins>
    </w:p>
    <w:p w:rsidR="004C628A" w:rsidRDefault="004C628A" w:rsidP="004C628A">
      <w:pPr>
        <w:ind w:firstLineChars="200" w:firstLine="420"/>
        <w:rPr>
          <w:ins w:id="1356" w:author="Charles guo" w:date="2017-06-14T14:39:00Z"/>
          <w:lang w:eastAsia="zh-CN"/>
        </w:rPr>
      </w:pPr>
    </w:p>
    <w:p w:rsidR="004C628A" w:rsidRDefault="004C628A" w:rsidP="004C628A">
      <w:pPr>
        <w:ind w:firstLineChars="200" w:firstLine="420"/>
        <w:rPr>
          <w:ins w:id="1357" w:author="Charles guo" w:date="2017-06-14T14:39:00Z"/>
          <w:lang w:eastAsia="zh-CN"/>
        </w:rPr>
      </w:pPr>
      <w:ins w:id="1358" w:author="Charles guo" w:date="2017-06-14T14:39:00Z">
        <w:r>
          <w:rPr>
            <w:lang w:eastAsia="zh-CN"/>
          </w:rPr>
          <w:tab/>
          <w:t>&lt;login-config&gt;</w:t>
        </w:r>
      </w:ins>
    </w:p>
    <w:p w:rsidR="004C628A" w:rsidRDefault="004C628A" w:rsidP="004C628A">
      <w:pPr>
        <w:ind w:firstLineChars="200" w:firstLine="420"/>
        <w:rPr>
          <w:ins w:id="1359" w:author="Charles guo" w:date="2017-06-14T14:39:00Z"/>
          <w:lang w:eastAsia="zh-CN"/>
        </w:rPr>
      </w:pPr>
      <w:ins w:id="1360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&lt;auth-method&gt;FORM&lt;/auth-method&gt;</w:t>
        </w:r>
      </w:ins>
    </w:p>
    <w:p w:rsidR="004C628A" w:rsidRDefault="004C628A" w:rsidP="004C628A">
      <w:pPr>
        <w:ind w:firstLineChars="200" w:firstLine="420"/>
        <w:rPr>
          <w:ins w:id="1361" w:author="Charles guo" w:date="2017-06-14T14:39:00Z"/>
          <w:lang w:eastAsia="zh-CN"/>
        </w:rPr>
      </w:pPr>
      <w:ins w:id="1362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&lt;form-login-config&gt;</w:t>
        </w:r>
      </w:ins>
    </w:p>
    <w:p w:rsidR="004C628A" w:rsidRDefault="004C628A" w:rsidP="004C628A">
      <w:pPr>
        <w:ind w:firstLineChars="200" w:firstLine="420"/>
        <w:rPr>
          <w:ins w:id="1363" w:author="Charles guo" w:date="2017-06-14T14:39:00Z"/>
          <w:lang w:eastAsia="zh-CN"/>
        </w:rPr>
      </w:pPr>
      <w:ins w:id="1364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&lt;form-login-page&gt;/emxLogin_LDAP.jsp&lt;/form-login-page&gt;</w:t>
        </w:r>
      </w:ins>
    </w:p>
    <w:p w:rsidR="004C628A" w:rsidRDefault="004C628A" w:rsidP="004C628A">
      <w:pPr>
        <w:ind w:firstLineChars="200" w:firstLine="420"/>
        <w:rPr>
          <w:ins w:id="1365" w:author="Charles guo" w:date="2017-06-14T14:39:00Z"/>
          <w:lang w:eastAsia="zh-CN"/>
        </w:rPr>
      </w:pPr>
      <w:ins w:id="1366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 &lt;form-error-page&gt;/emxLogin_LDAP.jsp&lt;/form-error-page&gt;</w:t>
        </w:r>
      </w:ins>
    </w:p>
    <w:p w:rsidR="004C628A" w:rsidRDefault="004C628A" w:rsidP="004C628A">
      <w:pPr>
        <w:ind w:firstLineChars="200" w:firstLine="420"/>
        <w:rPr>
          <w:ins w:id="1367" w:author="Charles guo" w:date="2017-06-14T14:39:00Z"/>
          <w:lang w:eastAsia="zh-CN"/>
        </w:rPr>
      </w:pPr>
      <w:ins w:id="1368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&lt;/form-login-config&gt;</w:t>
        </w:r>
      </w:ins>
    </w:p>
    <w:p w:rsidR="004C628A" w:rsidRDefault="004C628A" w:rsidP="004C628A">
      <w:pPr>
        <w:ind w:firstLineChars="200" w:firstLine="420"/>
        <w:rPr>
          <w:ins w:id="1369" w:author="Charles guo" w:date="2017-06-14T14:39:00Z"/>
          <w:lang w:eastAsia="zh-CN"/>
        </w:rPr>
      </w:pPr>
      <w:ins w:id="1370" w:author="Charles guo" w:date="2017-06-14T14:39:00Z">
        <w:r>
          <w:rPr>
            <w:lang w:eastAsia="zh-CN"/>
          </w:rPr>
          <w:tab/>
          <w:t>&lt;/login-config&gt;</w:t>
        </w:r>
      </w:ins>
    </w:p>
    <w:p w:rsidR="004C628A" w:rsidRDefault="004C628A" w:rsidP="004C628A">
      <w:pPr>
        <w:ind w:firstLineChars="200" w:firstLine="420"/>
        <w:rPr>
          <w:ins w:id="1371" w:author="Charles guo" w:date="2017-06-14T14:39:00Z"/>
          <w:lang w:eastAsia="zh-CN"/>
        </w:rPr>
      </w:pPr>
    </w:p>
    <w:p w:rsidR="004C628A" w:rsidRDefault="004C628A" w:rsidP="004C628A">
      <w:pPr>
        <w:ind w:firstLineChars="200" w:firstLine="420"/>
        <w:rPr>
          <w:ins w:id="1372" w:author="Charles guo" w:date="2017-06-14T14:39:00Z"/>
          <w:lang w:eastAsia="zh-CN"/>
        </w:rPr>
      </w:pPr>
      <w:ins w:id="1373" w:author="Charles guo" w:date="2017-06-14T14:39:00Z">
        <w:r>
          <w:rPr>
            <w:lang w:eastAsia="zh-CN"/>
          </w:rPr>
          <w:tab/>
          <w:t>&lt;security-role&gt;</w:t>
        </w:r>
      </w:ins>
    </w:p>
    <w:p w:rsidR="004C628A" w:rsidRDefault="004C628A" w:rsidP="004C628A">
      <w:pPr>
        <w:ind w:firstLineChars="200" w:firstLine="420"/>
        <w:rPr>
          <w:ins w:id="1374" w:author="Charles guo" w:date="2017-06-14T14:39:00Z"/>
          <w:lang w:eastAsia="zh-CN"/>
        </w:rPr>
      </w:pPr>
      <w:ins w:id="1375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&lt;description&gt;General Access&lt;/description&gt;</w:t>
        </w:r>
      </w:ins>
    </w:p>
    <w:p w:rsidR="004C628A" w:rsidRDefault="004C628A" w:rsidP="004C628A">
      <w:pPr>
        <w:ind w:firstLineChars="200" w:firstLine="420"/>
        <w:rPr>
          <w:ins w:id="1376" w:author="Charles guo" w:date="2017-06-14T14:39:00Z"/>
          <w:lang w:eastAsia="zh-CN"/>
        </w:rPr>
      </w:pPr>
      <w:ins w:id="1377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>&lt;role-name&gt;*&lt;/role-name&gt;</w:t>
        </w:r>
      </w:ins>
    </w:p>
    <w:p w:rsidR="004C628A" w:rsidRDefault="004C628A" w:rsidP="004C628A">
      <w:pPr>
        <w:ind w:firstLineChars="200" w:firstLine="420"/>
        <w:rPr>
          <w:ins w:id="1378" w:author="Charles guo" w:date="2017-06-14T14:39:00Z"/>
          <w:lang w:eastAsia="zh-CN"/>
        </w:rPr>
      </w:pPr>
      <w:ins w:id="1379" w:author="Charles guo" w:date="2017-06-14T14:39:00Z">
        <w:r>
          <w:rPr>
            <w:lang w:eastAsia="zh-CN"/>
          </w:rPr>
          <w:tab/>
          <w:t>&lt;/security-role&gt;</w:t>
        </w:r>
      </w:ins>
    </w:p>
    <w:p w:rsidR="004C628A" w:rsidRDefault="004C628A" w:rsidP="004C628A">
      <w:pPr>
        <w:ind w:firstLineChars="200" w:firstLine="420"/>
        <w:rPr>
          <w:ins w:id="1380" w:author="Charles guo" w:date="2017-06-14T14:39:00Z"/>
          <w:lang w:eastAsia="zh-CN"/>
        </w:rPr>
      </w:pPr>
      <w:ins w:id="1381" w:author="Charles guo" w:date="2017-06-14T14:39:00Z">
        <w:r>
          <w:rPr>
            <w:lang w:eastAsia="zh-CN"/>
          </w:rPr>
          <w:tab/>
        </w:r>
      </w:ins>
    </w:p>
    <w:p w:rsidR="004C628A" w:rsidRDefault="004C628A" w:rsidP="004C628A">
      <w:pPr>
        <w:ind w:firstLineChars="200" w:firstLine="420"/>
        <w:rPr>
          <w:ins w:id="1382" w:author="Charles guo" w:date="2017-06-14T14:39:00Z"/>
          <w:lang w:eastAsia="zh-CN"/>
        </w:rPr>
      </w:pPr>
      <w:ins w:id="1383" w:author="Charles guo" w:date="2017-06-14T14:39:00Z">
        <w:r>
          <w:rPr>
            <w:lang w:eastAsia="zh-CN"/>
          </w:rPr>
          <w:tab/>
          <w:t>&lt;!-- add end --&gt;</w:t>
        </w:r>
      </w:ins>
    </w:p>
    <w:p w:rsidR="004C628A" w:rsidRDefault="004C628A" w:rsidP="004C628A">
      <w:pPr>
        <w:ind w:firstLineChars="200" w:firstLine="420"/>
        <w:rPr>
          <w:ins w:id="1384" w:author="Charles guo" w:date="2017-06-14T14:39:00Z"/>
          <w:lang w:eastAsia="zh-CN"/>
        </w:rPr>
      </w:pPr>
    </w:p>
    <w:p w:rsidR="004C628A" w:rsidRDefault="004C628A" w:rsidP="003D3DAE">
      <w:pPr>
        <w:pStyle w:val="a"/>
        <w:numPr>
          <w:ilvl w:val="1"/>
          <w:numId w:val="72"/>
        </w:numPr>
        <w:rPr>
          <w:ins w:id="1385" w:author="Charles guo" w:date="2017-06-14T14:39:00Z"/>
          <w:rFonts w:hint="eastAsia"/>
          <w:lang w:eastAsia="zh-CN"/>
        </w:rPr>
        <w:pPrChange w:id="1386" w:author="Charles guo" w:date="2017-06-14T14:42:00Z">
          <w:pPr>
            <w:ind w:firstLineChars="200" w:firstLine="420"/>
          </w:pPr>
        </w:pPrChange>
      </w:pPr>
      <w:ins w:id="1387" w:author="Charles guo" w:date="2017-06-14T14:39:00Z">
        <w:r>
          <w:rPr>
            <w:rFonts w:hint="eastAsia"/>
            <w:lang w:eastAsia="zh-CN"/>
          </w:rPr>
          <w:t>查看文件中的</w:t>
        </w:r>
        <w:r>
          <w:rPr>
            <w:rFonts w:hint="eastAsia"/>
            <w:lang w:eastAsia="zh-CN"/>
          </w:rPr>
          <w:t>&lt;context-param&gt;</w:t>
        </w:r>
        <w:r>
          <w:rPr>
            <w:rFonts w:hint="eastAsia"/>
            <w:lang w:eastAsia="zh-CN"/>
          </w:rPr>
          <w:t>节点，在所有该节点的最下面插入一个新节点，内容如下：</w:t>
        </w:r>
      </w:ins>
    </w:p>
    <w:p w:rsidR="004C628A" w:rsidRDefault="004C628A" w:rsidP="004C628A">
      <w:pPr>
        <w:ind w:firstLineChars="200" w:firstLine="420"/>
        <w:rPr>
          <w:ins w:id="1388" w:author="Charles guo" w:date="2017-06-14T14:39:00Z"/>
          <w:lang w:eastAsia="zh-CN"/>
        </w:rPr>
      </w:pPr>
      <w:ins w:id="1389" w:author="Charles guo" w:date="2017-06-14T14:39:00Z">
        <w:r>
          <w:rPr>
            <w:lang w:eastAsia="zh-CN"/>
          </w:rPr>
          <w:t>&lt;context-param id="ContextParam_999"&gt;</w:t>
        </w:r>
      </w:ins>
    </w:p>
    <w:p w:rsidR="004C628A" w:rsidRDefault="004C628A" w:rsidP="004C628A">
      <w:pPr>
        <w:ind w:firstLineChars="200" w:firstLine="420"/>
        <w:rPr>
          <w:ins w:id="1390" w:author="Charles guo" w:date="2017-06-14T14:39:00Z"/>
          <w:lang w:eastAsia="zh-CN"/>
        </w:rPr>
      </w:pPr>
      <w:ins w:id="1391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&lt;param-name&gt;ematrix.logout.page&lt;/param-name&gt;</w:t>
        </w:r>
      </w:ins>
    </w:p>
    <w:p w:rsidR="004C628A" w:rsidRDefault="004C628A" w:rsidP="004C628A">
      <w:pPr>
        <w:ind w:firstLineChars="200" w:firstLine="420"/>
        <w:rPr>
          <w:ins w:id="1392" w:author="Charles guo" w:date="2017-06-14T14:39:00Z"/>
          <w:lang w:eastAsia="zh-CN"/>
        </w:rPr>
      </w:pPr>
      <w:ins w:id="1393" w:author="Charles guo" w:date="2017-06-14T14:39:00Z">
        <w:r>
          <w:rPr>
            <w:lang w:eastAsia="zh-CN"/>
          </w:rPr>
          <w:tab/>
        </w:r>
        <w:r>
          <w:rPr>
            <w:lang w:eastAsia="zh-CN"/>
          </w:rPr>
          <w:tab/>
          <w:t xml:space="preserve">  &lt;param-value&gt;/common/emxSecurityContextSelection.jsp&lt;/param-value&gt;</w:t>
        </w:r>
      </w:ins>
    </w:p>
    <w:p w:rsidR="004C628A" w:rsidRDefault="004C628A" w:rsidP="004C628A">
      <w:pPr>
        <w:ind w:firstLineChars="200" w:firstLine="420"/>
        <w:rPr>
          <w:ins w:id="1394" w:author="Charles guo" w:date="2017-06-14T14:39:00Z"/>
          <w:lang w:eastAsia="zh-CN"/>
        </w:rPr>
      </w:pPr>
      <w:ins w:id="1395" w:author="Charles guo" w:date="2017-06-14T14:39:00Z">
        <w:r>
          <w:rPr>
            <w:lang w:eastAsia="zh-CN"/>
          </w:rPr>
          <w:tab/>
          <w:t xml:space="preserve">   &lt;/context-param&gt;</w:t>
        </w:r>
      </w:ins>
    </w:p>
    <w:p w:rsidR="004C628A" w:rsidRDefault="004C628A" w:rsidP="002A4FC5">
      <w:pPr>
        <w:pStyle w:val="3"/>
        <w:numPr>
          <w:ilvl w:val="2"/>
          <w:numId w:val="22"/>
        </w:numPr>
        <w:rPr>
          <w:ins w:id="1396" w:author="Charles guo" w:date="2017-06-14T14:39:00Z"/>
          <w:rFonts w:hint="eastAsia"/>
        </w:rPr>
        <w:pPrChange w:id="1397" w:author="Charles guo" w:date="2017-06-14T14:50:00Z">
          <w:pPr>
            <w:ind w:firstLineChars="200" w:firstLine="420"/>
          </w:pPr>
        </w:pPrChange>
      </w:pPr>
      <w:bookmarkStart w:id="1398" w:name="_Toc485215469"/>
      <w:ins w:id="1399" w:author="Charles guo" w:date="2017-06-14T14:39:00Z">
        <w:r>
          <w:rPr>
            <w:rFonts w:hint="eastAsia"/>
          </w:rPr>
          <w:t>修改</w:t>
        </w:r>
        <w:r>
          <w:rPr>
            <w:rFonts w:hint="eastAsia"/>
          </w:rPr>
          <w:t>enovia.ini</w:t>
        </w:r>
        <w:r>
          <w:rPr>
            <w:rFonts w:hint="eastAsia"/>
          </w:rPr>
          <w:t>文件</w:t>
        </w:r>
        <w:bookmarkEnd w:id="1398"/>
      </w:ins>
    </w:p>
    <w:p w:rsidR="004C628A" w:rsidRDefault="004C628A" w:rsidP="004C628A">
      <w:pPr>
        <w:ind w:firstLineChars="200" w:firstLine="420"/>
        <w:rPr>
          <w:ins w:id="1400" w:author="Charles guo" w:date="2017-06-14T14:39:00Z"/>
          <w:rFonts w:hint="eastAsia"/>
          <w:lang w:eastAsia="zh-CN"/>
        </w:rPr>
      </w:pPr>
      <w:ins w:id="1401" w:author="Charles guo" w:date="2017-06-14T14:39:00Z">
        <w:r>
          <w:rPr>
            <w:rFonts w:hint="eastAsia"/>
            <w:lang w:eastAsia="zh-CN"/>
          </w:rPr>
          <w:t>编辑</w:t>
        </w:r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安装路径下的</w:t>
        </w:r>
        <w:r>
          <w:rPr>
            <w:rFonts w:hint="eastAsia"/>
            <w:lang w:eastAsia="zh-CN"/>
          </w:rPr>
          <w:t>C:\DassaultSystemes\R2016x\3DSpace\win_b64\code\bin\</w:t>
        </w:r>
        <w:r>
          <w:rPr>
            <w:rFonts w:hint="eastAsia"/>
            <w:lang w:eastAsia="zh-CN"/>
          </w:rPr>
          <w:t>下的</w:t>
        </w:r>
        <w:r>
          <w:rPr>
            <w:rFonts w:hint="eastAsia"/>
            <w:lang w:eastAsia="zh-CN"/>
          </w:rPr>
          <w:t>enovia.ini</w:t>
        </w:r>
        <w:r>
          <w:rPr>
            <w:rFonts w:hint="eastAsia"/>
            <w:lang w:eastAsia="zh-CN"/>
          </w:rPr>
          <w:t>文件，在</w:t>
        </w:r>
        <w:r>
          <w:rPr>
            <w:rFonts w:hint="eastAsia"/>
            <w:lang w:eastAsia="zh-CN"/>
          </w:rPr>
          <w:t>[Matrix]</w:t>
        </w:r>
        <w:r>
          <w:rPr>
            <w:rFonts w:hint="eastAsia"/>
            <w:lang w:eastAsia="zh-CN"/>
          </w:rPr>
          <w:t>节点下加入：</w:t>
        </w:r>
      </w:ins>
    </w:p>
    <w:p w:rsidR="004C628A" w:rsidRDefault="004C628A" w:rsidP="004C628A">
      <w:pPr>
        <w:ind w:firstLineChars="200" w:firstLine="420"/>
        <w:rPr>
          <w:ins w:id="1402" w:author="Charles guo" w:date="2017-06-14T14:39:00Z"/>
          <w:lang w:eastAsia="zh-CN"/>
        </w:rPr>
      </w:pPr>
      <w:ins w:id="1403" w:author="Charles guo" w:date="2017-06-14T14:39:00Z">
        <w:r>
          <w:rPr>
            <w:lang w:eastAsia="zh-CN"/>
          </w:rPr>
          <w:t>MX_PAM_AUTHENTICATE_CLASS=${CLASS:mxCommonRUAuthentication}</w:t>
        </w:r>
      </w:ins>
    </w:p>
    <w:p w:rsidR="00BD47FA" w:rsidRPr="007F49BA" w:rsidRDefault="00BD47FA" w:rsidP="00854934">
      <w:pPr>
        <w:ind w:firstLineChars="200" w:firstLine="420"/>
        <w:rPr>
          <w:ins w:id="1404" w:author="Charles guo" w:date="2017-06-14T09:46:00Z"/>
          <w:rFonts w:hint="eastAsia"/>
          <w:lang w:eastAsia="zh-CN"/>
        </w:rPr>
        <w:pPrChange w:id="1405" w:author="Charles guo" w:date="2017-06-14T14:17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</w:p>
    <w:p w:rsidR="00533E67" w:rsidRPr="007F49BA" w:rsidRDefault="00533E67" w:rsidP="007E3A0C">
      <w:pPr>
        <w:pStyle w:val="2"/>
        <w:ind w:left="119" w:hanging="119"/>
        <w:rPr>
          <w:ins w:id="1406" w:author="Charles guo" w:date="2017-06-14T13:59:00Z"/>
        </w:rPr>
        <w:pPrChange w:id="1407" w:author="Charles guo" w:date="2017-06-14T14:12:00Z">
          <w:pPr>
            <w:pStyle w:val="2"/>
            <w:numPr>
              <w:ilvl w:val="1"/>
            </w:numPr>
            <w:spacing w:before="0"/>
            <w:ind w:left="564" w:hangingChars="209" w:hanging="564"/>
          </w:pPr>
        </w:pPrChange>
      </w:pPr>
      <w:bookmarkStart w:id="1408" w:name="_Toc485215470"/>
      <w:ins w:id="1409" w:author="Charles guo" w:date="2017-06-14T13:49:00Z">
        <w:r w:rsidRPr="007F49BA">
          <w:rPr>
            <w:rFonts w:hint="eastAsia"/>
          </w:rPr>
          <w:t>许可证导入</w:t>
        </w:r>
      </w:ins>
      <w:ins w:id="1410" w:author="Charles guo" w:date="2017-06-14T13:48:00Z">
        <w:r w:rsidRPr="007F49BA">
          <w:rPr>
            <w:rFonts w:hint="eastAsia"/>
          </w:rPr>
          <w:t>设置</w:t>
        </w:r>
      </w:ins>
      <w:bookmarkEnd w:id="1408"/>
    </w:p>
    <w:p w:rsidR="003F00C8" w:rsidRDefault="003F00C8" w:rsidP="003F00C8">
      <w:pPr>
        <w:ind w:firstLineChars="200" w:firstLine="420"/>
        <w:rPr>
          <w:ins w:id="1411" w:author="Charles guo" w:date="2017-06-14T14:06:00Z"/>
          <w:rFonts w:hint="eastAsia"/>
          <w:lang w:eastAsia="zh-CN"/>
        </w:rPr>
        <w:pPrChange w:id="1412" w:author="Charles guo" w:date="2017-06-14T14:06:00Z">
          <w:pPr/>
        </w:pPrChange>
      </w:pPr>
      <w:ins w:id="1413" w:author="Charles guo" w:date="2017-06-14T14:06:00Z">
        <w:r>
          <w:rPr>
            <w:rFonts w:hint="eastAsia"/>
            <w:lang w:eastAsia="zh-CN"/>
          </w:rPr>
          <w:t>登录</w:t>
        </w:r>
        <w:r>
          <w:rPr>
            <w:rFonts w:hint="eastAsia"/>
            <w:lang w:eastAsia="zh-CN"/>
          </w:rPr>
          <w:t>172.16.1.</w:t>
        </w:r>
        <w:r>
          <w:rPr>
            <w:rFonts w:hint="eastAsia"/>
            <w:lang w:eastAsia="zh-CN"/>
          </w:rPr>
          <w:t>174</w:t>
        </w:r>
        <w:r>
          <w:rPr>
            <w:rFonts w:hint="eastAsia"/>
            <w:lang w:eastAsia="zh-CN"/>
          </w:rPr>
          <w:t>服务器</w:t>
        </w:r>
      </w:ins>
    </w:p>
    <w:p w:rsidR="003F00C8" w:rsidRDefault="003F00C8" w:rsidP="003F00C8">
      <w:pPr>
        <w:pStyle w:val="a"/>
        <w:numPr>
          <w:ilvl w:val="1"/>
          <w:numId w:val="68"/>
        </w:numPr>
        <w:ind w:leftChars="202" w:left="565" w:hangingChars="67" w:hanging="141"/>
        <w:rPr>
          <w:ins w:id="1414" w:author="Charles guo" w:date="2017-06-14T14:07:00Z"/>
          <w:lang w:eastAsia="zh-CN"/>
        </w:rPr>
        <w:pPrChange w:id="1415" w:author="Charles guo" w:date="2017-06-14T14:07:00Z">
          <w:pPr/>
        </w:pPrChange>
      </w:pPr>
      <w:ins w:id="1416" w:author="Charles guo" w:date="2017-06-14T14:08:00Z">
        <w:r>
          <w:rPr>
            <w:rFonts w:hint="eastAsia"/>
            <w:lang w:eastAsia="zh-CN"/>
          </w:rPr>
          <w:t>在开始菜单中，</w:t>
        </w:r>
      </w:ins>
      <w:ins w:id="1417" w:author="Charles guo" w:date="2017-06-14T14:06:00Z">
        <w:r>
          <w:rPr>
            <w:rFonts w:hint="eastAsia"/>
            <w:lang w:eastAsia="zh-CN"/>
          </w:rPr>
          <w:t>打开</w:t>
        </w:r>
      </w:ins>
      <w:ins w:id="1418" w:author="Charles guo" w:date="2017-06-14T14:08:00Z">
        <w:r>
          <w:rPr>
            <w:rFonts w:hint="eastAsia"/>
            <w:lang w:eastAsia="zh-CN"/>
          </w:rPr>
          <w:t>许可证管理工具：</w:t>
        </w:r>
      </w:ins>
      <w:ins w:id="1419" w:author="Charles guo" w:date="2017-06-14T14:06:00Z">
        <w:r>
          <w:rPr>
            <w:lang w:eastAsia="zh-CN"/>
          </w:rPr>
          <w:t>License Server Administration</w:t>
        </w:r>
      </w:ins>
    </w:p>
    <w:p w:rsidR="003F00C8" w:rsidRDefault="002C5E2A" w:rsidP="003F00C8">
      <w:pPr>
        <w:pStyle w:val="a"/>
        <w:numPr>
          <w:ilvl w:val="1"/>
          <w:numId w:val="68"/>
        </w:numPr>
        <w:ind w:leftChars="203" w:left="848" w:hangingChars="201" w:hanging="422"/>
        <w:rPr>
          <w:ins w:id="1420" w:author="Charles guo" w:date="2017-06-14T14:07:00Z"/>
          <w:lang w:eastAsia="zh-CN"/>
        </w:rPr>
        <w:pPrChange w:id="1421" w:author="Charles guo" w:date="2017-06-14T14:07:00Z">
          <w:pPr>
            <w:pStyle w:val="2"/>
            <w:numPr>
              <w:ilvl w:val="1"/>
            </w:numPr>
            <w:spacing w:before="0"/>
            <w:ind w:left="564" w:hangingChars="209" w:hanging="564"/>
          </w:pPr>
        </w:pPrChange>
      </w:pPr>
      <w:ins w:id="1422" w:author="Charles guo" w:date="2017-06-14T14:09:00Z">
        <w:r>
          <w:rPr>
            <w:rFonts w:hint="eastAsia"/>
            <w:lang w:eastAsia="zh-CN"/>
          </w:rPr>
          <w:t>在“服务器定义”页面中，</w:t>
        </w:r>
      </w:ins>
      <w:ins w:id="1423" w:author="Charles guo" w:date="2017-06-14T14:06:00Z">
        <w:r w:rsidR="003F00C8">
          <w:rPr>
            <w:rFonts w:hint="eastAsia"/>
            <w:lang w:eastAsia="zh-CN"/>
          </w:rPr>
          <w:t>双击</w:t>
        </w:r>
      </w:ins>
      <w:ins w:id="1424" w:author="Charles guo" w:date="2017-06-14T14:09:00Z">
        <w:r>
          <w:rPr>
            <w:rFonts w:hint="eastAsia"/>
            <w:lang w:eastAsia="zh-CN"/>
          </w:rPr>
          <w:t>名称为“</w:t>
        </w:r>
        <w:r>
          <w:rPr>
            <w:lang w:eastAsia="zh-CN"/>
          </w:rPr>
          <w:t>semhq140</w:t>
        </w:r>
        <w:r>
          <w:rPr>
            <w:rFonts w:hint="eastAsia"/>
            <w:lang w:eastAsia="zh-CN"/>
          </w:rPr>
          <w:t>”</w:t>
        </w:r>
      </w:ins>
      <w:ins w:id="1425" w:author="Charles guo" w:date="2017-06-14T14:06:00Z">
        <w:r w:rsidR="003F00C8">
          <w:rPr>
            <w:rFonts w:hint="eastAsia"/>
            <w:lang w:eastAsia="zh-CN"/>
          </w:rPr>
          <w:t>服务器并</w:t>
        </w:r>
      </w:ins>
      <w:ins w:id="1426" w:author="Charles guo" w:date="2017-06-14T14:09:00Z">
        <w:r w:rsidR="00F136BE">
          <w:rPr>
            <w:rFonts w:hint="eastAsia"/>
            <w:lang w:eastAsia="zh-CN"/>
          </w:rPr>
          <w:t>确认</w:t>
        </w:r>
      </w:ins>
      <w:ins w:id="1427" w:author="Charles guo" w:date="2017-06-14T14:06:00Z">
        <w:r w:rsidR="003F00C8">
          <w:rPr>
            <w:rFonts w:hint="eastAsia"/>
            <w:lang w:eastAsia="zh-CN"/>
          </w:rPr>
          <w:t>登录</w:t>
        </w:r>
      </w:ins>
      <w:ins w:id="1428" w:author="Charles guo" w:date="2017-06-14T14:09:00Z">
        <w:r w:rsidR="00070548">
          <w:rPr>
            <w:rFonts w:hint="eastAsia"/>
            <w:lang w:eastAsia="zh-CN"/>
          </w:rPr>
          <w:t>。</w:t>
        </w:r>
      </w:ins>
    </w:p>
    <w:p w:rsidR="00FD3DAC" w:rsidRDefault="003F00C8" w:rsidP="003F00C8">
      <w:pPr>
        <w:pStyle w:val="a"/>
        <w:numPr>
          <w:ilvl w:val="1"/>
          <w:numId w:val="68"/>
        </w:numPr>
        <w:ind w:leftChars="203" w:left="848" w:hangingChars="201" w:hanging="422"/>
        <w:rPr>
          <w:ins w:id="1429" w:author="Charles guo" w:date="2017-06-14T14:06:00Z"/>
          <w:lang w:eastAsia="zh-CN"/>
        </w:rPr>
        <w:pPrChange w:id="1430" w:author="Charles guo" w:date="2017-06-14T14:07:00Z">
          <w:pPr>
            <w:pStyle w:val="2"/>
            <w:numPr>
              <w:ilvl w:val="1"/>
            </w:numPr>
            <w:spacing w:before="0"/>
            <w:ind w:left="564" w:hangingChars="209" w:hanging="564"/>
          </w:pPr>
        </w:pPrChange>
      </w:pPr>
      <w:ins w:id="1431" w:author="Charles guo" w:date="2017-06-14T14:06:00Z">
        <w:r>
          <w:rPr>
            <w:rFonts w:hint="eastAsia"/>
            <w:lang w:eastAsia="zh-CN"/>
          </w:rPr>
          <w:t>登录后，</w:t>
        </w:r>
      </w:ins>
      <w:ins w:id="1432" w:author="Charles guo" w:date="2017-06-14T14:09:00Z">
        <w:r w:rsidR="00245A9A">
          <w:rPr>
            <w:rFonts w:hint="eastAsia"/>
            <w:lang w:eastAsia="zh-CN"/>
          </w:rPr>
          <w:t>单击</w:t>
        </w:r>
      </w:ins>
      <w:ins w:id="1433" w:author="Charles guo" w:date="2017-06-14T14:06:00Z">
        <w:r>
          <w:rPr>
            <w:rFonts w:hint="eastAsia"/>
            <w:lang w:eastAsia="zh-CN"/>
          </w:rPr>
          <w:t>选择</w:t>
        </w:r>
        <w:r>
          <w:rPr>
            <w:lang w:eastAsia="zh-CN"/>
          </w:rPr>
          <w:t>semhq140</w:t>
        </w:r>
        <w:r>
          <w:rPr>
            <w:rFonts w:hint="eastAsia"/>
            <w:lang w:eastAsia="zh-CN"/>
          </w:rPr>
          <w:t>服务器，点击菜单中“许可证”—“登记”，从选择框中选择</w:t>
        </w:r>
      </w:ins>
      <w:ins w:id="1434" w:author="Charles guo" w:date="2017-06-14T14:35:00Z">
        <w:r w:rsidR="00BD47FA">
          <w:rPr>
            <w:rFonts w:hint="eastAsia"/>
            <w:lang w:eastAsia="zh-CN"/>
          </w:rPr>
          <w:t>正式</w:t>
        </w:r>
      </w:ins>
      <w:ins w:id="1435" w:author="Charles guo" w:date="2017-06-14T14:06:00Z">
        <w:r>
          <w:rPr>
            <w:lang w:eastAsia="zh-CN"/>
          </w:rPr>
          <w:t>License</w:t>
        </w:r>
      </w:ins>
      <w:ins w:id="1436" w:author="Charles guo" w:date="2017-06-14T14:10:00Z">
        <w:r w:rsidR="00245A9A">
          <w:rPr>
            <w:rFonts w:hint="eastAsia"/>
            <w:lang w:eastAsia="zh-CN"/>
          </w:rPr>
          <w:t>，完成后界面</w:t>
        </w:r>
      </w:ins>
      <w:ins w:id="1437" w:author="Charles guo" w:date="2017-06-14T14:06:00Z">
        <w:r>
          <w:rPr>
            <w:rFonts w:hint="eastAsia"/>
            <w:lang w:eastAsia="zh-CN"/>
          </w:rPr>
          <w:t>提示导入成功</w:t>
        </w:r>
      </w:ins>
    </w:p>
    <w:p w:rsidR="00FD3DAC" w:rsidRDefault="00FD3DAC" w:rsidP="007E3A0C">
      <w:pPr>
        <w:pStyle w:val="2"/>
        <w:ind w:left="119" w:hanging="119"/>
        <w:rPr>
          <w:ins w:id="1438" w:author="Charles guo" w:date="2017-06-14T13:59:00Z"/>
        </w:rPr>
        <w:pPrChange w:id="1439" w:author="Charles guo" w:date="2017-06-14T14:12:00Z">
          <w:pPr>
            <w:pStyle w:val="2"/>
            <w:numPr>
              <w:ilvl w:val="1"/>
            </w:numPr>
            <w:spacing w:before="0"/>
            <w:ind w:left="564" w:hangingChars="209" w:hanging="564"/>
          </w:pPr>
        </w:pPrChange>
      </w:pPr>
      <w:bookmarkStart w:id="1440" w:name="_Toc485215471"/>
      <w:ins w:id="1441" w:author="Charles guo" w:date="2017-06-14T14:03:00Z">
        <w:r>
          <w:rPr>
            <w:rFonts w:hint="eastAsia"/>
          </w:rPr>
          <w:t>session</w:t>
        </w:r>
      </w:ins>
      <w:ins w:id="1442" w:author="Charles guo" w:date="2017-06-14T14:04:00Z">
        <w:r>
          <w:rPr>
            <w:rFonts w:hint="eastAsia"/>
          </w:rPr>
          <w:t>时间设置</w:t>
        </w:r>
      </w:ins>
      <w:bookmarkEnd w:id="1440"/>
    </w:p>
    <w:p w:rsidR="003F00C8" w:rsidRDefault="003F00C8" w:rsidP="003F00C8">
      <w:pPr>
        <w:ind w:firstLineChars="200" w:firstLine="420"/>
        <w:rPr>
          <w:ins w:id="1443" w:author="Charles guo" w:date="2017-06-14T14:04:00Z"/>
          <w:rFonts w:cs="宋体"/>
          <w:lang w:eastAsia="zh-CN" w:bidi="ar-SA"/>
        </w:rPr>
        <w:pPrChange w:id="1444" w:author="Charles guo" w:date="2017-06-14T14:04:00Z">
          <w:pPr>
            <w:pStyle w:val="af"/>
            <w:spacing w:before="0" w:beforeAutospacing="0" w:after="0" w:afterAutospacing="0"/>
          </w:pPr>
        </w:pPrChange>
      </w:pPr>
      <w:ins w:id="1445" w:author="Charles guo" w:date="2017-06-14T14:04:00Z">
        <w:r>
          <w:t>session</w:t>
        </w:r>
        <w:r>
          <w:rPr>
            <w:rFonts w:hint="eastAsia"/>
          </w:rPr>
          <w:t>时间设置：</w:t>
        </w:r>
      </w:ins>
      <w:ins w:id="1446" w:author="Charles guo" w:date="2017-06-14T14:52:00Z">
        <w:r w:rsidR="004D3143">
          <w:rPr>
            <w:rFonts w:hint="eastAsia"/>
            <w:lang w:eastAsia="zh-CN"/>
          </w:rPr>
          <w:t>G</w:t>
        </w:r>
      </w:ins>
      <w:ins w:id="1447" w:author="Charles guo" w:date="2017-06-14T14:04:00Z">
        <w:r>
          <w:t>:\enoviaPrj\internal\WEB-INF\</w:t>
        </w:r>
        <w:r>
          <w:rPr>
            <w:rFonts w:hint="eastAsia"/>
          </w:rPr>
          <w:t>web.xml</w:t>
        </w:r>
      </w:ins>
    </w:p>
    <w:p w:rsidR="003F00C8" w:rsidRDefault="003F00C8" w:rsidP="003F00C8">
      <w:pPr>
        <w:ind w:firstLineChars="200" w:firstLine="420"/>
        <w:rPr>
          <w:ins w:id="1448" w:author="Charles guo" w:date="2017-06-14T14:04:00Z"/>
        </w:rPr>
        <w:pPrChange w:id="1449" w:author="Charles guo" w:date="2017-06-14T14:04:00Z">
          <w:pPr>
            <w:pStyle w:val="af"/>
            <w:spacing w:before="0" w:beforeAutospacing="0" w:after="0" w:afterAutospacing="0"/>
          </w:pPr>
        </w:pPrChange>
      </w:pPr>
      <w:ins w:id="1450" w:author="Charles guo" w:date="2017-06-14T14:04:00Z">
        <w:r>
          <w:t>&lt;session-config id="SessionConfig_1"&gt;</w:t>
        </w:r>
      </w:ins>
    </w:p>
    <w:p w:rsidR="003F00C8" w:rsidRDefault="003F00C8" w:rsidP="003F00C8">
      <w:pPr>
        <w:ind w:firstLineChars="200" w:firstLine="420"/>
        <w:rPr>
          <w:ins w:id="1451" w:author="Charles guo" w:date="2017-06-14T14:10:00Z"/>
        </w:rPr>
        <w:pPrChange w:id="1452" w:author="Charles guo" w:date="2017-06-14T14:04:00Z">
          <w:pPr>
            <w:pStyle w:val="af"/>
            <w:spacing w:before="0" w:beforeAutospacing="0" w:after="0" w:afterAutospacing="0"/>
          </w:pPr>
        </w:pPrChange>
      </w:pPr>
      <w:ins w:id="1453" w:author="Charles guo" w:date="2017-06-14T14:04:00Z">
        <w:r>
          <w:t xml:space="preserve">      &lt;session-timeout&gt;</w:t>
        </w:r>
        <w:r w:rsidRPr="003F00C8">
          <w:rPr>
            <w:color w:val="FF0000"/>
            <w:highlight w:val="cyan"/>
            <w:rPrChange w:id="1454" w:author="Charles guo" w:date="2017-06-14T14:04:00Z">
              <w:rPr>
                <w:highlight w:val="cyan"/>
              </w:rPr>
            </w:rPrChange>
          </w:rPr>
          <w:t>60</w:t>
        </w:r>
        <w:r>
          <w:t>&lt;/session-timeout&gt;</w:t>
        </w:r>
      </w:ins>
    </w:p>
    <w:p w:rsidR="007A424F" w:rsidRPr="007A424F" w:rsidDel="00D570A4" w:rsidRDefault="007A424F" w:rsidP="007E3A0C">
      <w:pPr>
        <w:pStyle w:val="2"/>
        <w:ind w:left="119" w:hanging="119"/>
        <w:rPr>
          <w:del w:id="1455" w:author="Charles guo" w:date="2017-06-14T09:38:00Z"/>
        </w:rPr>
        <w:pPrChange w:id="1456" w:author="Charles guo" w:date="2017-06-14T14:12:00Z">
          <w:pPr>
            <w:spacing w:after="0" w:line="240" w:lineRule="auto"/>
            <w:ind w:left="420" w:firstLine="360"/>
          </w:pPr>
        </w:pPrChange>
      </w:pPr>
      <w:del w:id="1457" w:author="Charles guo" w:date="2017-06-14T09:38:00Z">
        <w:r w:rsidRPr="007A424F" w:rsidDel="00D570A4">
          <w:delText>SY.ExportBOM.SqlDB.ServerIP=192.168.4.3</w:delText>
        </w:r>
        <w:bookmarkStart w:id="1458" w:name="_Toc485215472"/>
        <w:bookmarkEnd w:id="1458"/>
      </w:del>
    </w:p>
    <w:p w:rsidR="007A424F" w:rsidRPr="007A424F" w:rsidDel="00D570A4" w:rsidRDefault="007A424F" w:rsidP="007E3A0C">
      <w:pPr>
        <w:pStyle w:val="2"/>
        <w:ind w:left="119" w:hanging="119"/>
        <w:rPr>
          <w:del w:id="1459" w:author="Charles guo" w:date="2017-06-14T09:38:00Z"/>
        </w:rPr>
        <w:pPrChange w:id="1460" w:author="Charles guo" w:date="2017-06-14T14:12:00Z">
          <w:pPr>
            <w:spacing w:after="0" w:line="240" w:lineRule="auto"/>
            <w:ind w:left="420" w:firstLine="360"/>
          </w:pPr>
        </w:pPrChange>
      </w:pPr>
      <w:del w:id="1461" w:author="Charles guo" w:date="2017-06-14T09:38:00Z">
        <w:r w:rsidRPr="007A424F" w:rsidDel="00D570A4">
          <w:delText>SY.ExportBOM.SqlDB.ServerPort=1333</w:delText>
        </w:r>
        <w:bookmarkStart w:id="1462" w:name="_Toc485215473"/>
        <w:bookmarkEnd w:id="1462"/>
      </w:del>
    </w:p>
    <w:p w:rsidR="007A424F" w:rsidRPr="007A424F" w:rsidDel="00D570A4" w:rsidRDefault="007A424F" w:rsidP="007E3A0C">
      <w:pPr>
        <w:pStyle w:val="2"/>
        <w:ind w:left="119" w:hanging="119"/>
        <w:rPr>
          <w:del w:id="1463" w:author="Charles guo" w:date="2017-06-14T09:38:00Z"/>
        </w:rPr>
        <w:pPrChange w:id="1464" w:author="Charles guo" w:date="2017-06-14T14:12:00Z">
          <w:pPr>
            <w:spacing w:after="0" w:line="240" w:lineRule="auto"/>
            <w:ind w:left="420" w:firstLine="360"/>
          </w:pPr>
        </w:pPrChange>
      </w:pPr>
      <w:del w:id="1465" w:author="Charles guo" w:date="2017-06-14T09:38:00Z">
        <w:r w:rsidRPr="007A424F" w:rsidDel="00D570A4">
          <w:delText>SY.ExportBOM.SqlDB.User=Arpip</w:delText>
        </w:r>
        <w:bookmarkStart w:id="1466" w:name="_Toc485215474"/>
        <w:bookmarkEnd w:id="1466"/>
      </w:del>
    </w:p>
    <w:p w:rsidR="007A424F" w:rsidRPr="007A424F" w:rsidDel="00D570A4" w:rsidRDefault="007A424F" w:rsidP="007E3A0C">
      <w:pPr>
        <w:pStyle w:val="2"/>
        <w:ind w:left="119" w:hanging="119"/>
        <w:rPr>
          <w:del w:id="1467" w:author="Charles guo" w:date="2017-06-14T09:38:00Z"/>
        </w:rPr>
        <w:pPrChange w:id="1468" w:author="Charles guo" w:date="2017-06-14T14:12:00Z">
          <w:pPr>
            <w:spacing w:after="0" w:line="240" w:lineRule="auto"/>
            <w:ind w:left="420" w:firstLine="360"/>
          </w:pPr>
        </w:pPrChange>
      </w:pPr>
      <w:del w:id="1469" w:author="Charles guo" w:date="2017-06-14T09:38:00Z">
        <w:r w:rsidRPr="007A424F" w:rsidDel="00D570A4">
          <w:delText>SY.ExportBOM.SqlDB.Password=3699958</w:delText>
        </w:r>
        <w:bookmarkStart w:id="1470" w:name="_Toc485215475"/>
        <w:bookmarkEnd w:id="1470"/>
      </w:del>
    </w:p>
    <w:p w:rsidR="003C1F1B" w:rsidRPr="007A424F" w:rsidDel="003F00C8" w:rsidRDefault="007A424F" w:rsidP="007E3A0C">
      <w:pPr>
        <w:pStyle w:val="2"/>
        <w:ind w:left="119" w:hanging="119"/>
        <w:rPr>
          <w:del w:id="1471" w:author="Charles guo" w:date="2017-06-14T14:05:00Z"/>
        </w:rPr>
        <w:pPrChange w:id="1472" w:author="Charles guo" w:date="2017-06-14T14:12:00Z">
          <w:pPr>
            <w:spacing w:after="0" w:line="240" w:lineRule="auto"/>
            <w:ind w:left="420" w:firstLine="360"/>
          </w:pPr>
        </w:pPrChange>
      </w:pPr>
      <w:del w:id="1473" w:author="Charles guo" w:date="2017-06-14T09:38:00Z">
        <w:r w:rsidRPr="007A424F" w:rsidDel="00D570A4">
          <w:delText>SY.ExportBOM.SqlDB.DBName=kkk</w:delText>
        </w:r>
      </w:del>
      <w:bookmarkStart w:id="1474" w:name="_Toc485215476"/>
      <w:bookmarkEnd w:id="1474"/>
    </w:p>
    <w:p w:rsidR="00291B9A" w:rsidRDefault="00291B9A" w:rsidP="007E3A0C">
      <w:pPr>
        <w:pStyle w:val="2"/>
        <w:ind w:left="119" w:hanging="119"/>
        <w:rPr>
          <w:ins w:id="1475" w:author="Charles guo" w:date="2017-06-14T09:48:00Z"/>
        </w:rPr>
        <w:pPrChange w:id="1476" w:author="Charles guo" w:date="2017-06-14T14:12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  <w:bookmarkStart w:id="1477" w:name="_Toc485215477"/>
      <w:ins w:id="1478" w:author="Charles guo" w:date="2017-06-14T09:48:00Z">
        <w:r>
          <w:rPr>
            <w:rFonts w:hint="eastAsia"/>
          </w:rPr>
          <w:t>172.16.1.177</w:t>
        </w:r>
        <w:r>
          <w:rPr>
            <w:rFonts w:hint="eastAsia"/>
          </w:rPr>
          <w:t>数据库备份和导入设置</w:t>
        </w:r>
        <w:bookmarkEnd w:id="1477"/>
      </w:ins>
    </w:p>
    <w:p w:rsidR="002F0C94" w:rsidRPr="002F0C94" w:rsidRDefault="002F0C94" w:rsidP="002F0C94">
      <w:pPr>
        <w:spacing w:after="0" w:line="240" w:lineRule="auto"/>
        <w:ind w:left="420" w:firstLine="360"/>
        <w:rPr>
          <w:ins w:id="1479" w:author="Charles guo" w:date="2017-06-14T09:49:00Z"/>
          <w:rFonts w:asciiTheme="minorEastAsia" w:eastAsiaTheme="minorEastAsia" w:hAnsiTheme="minorEastAsia"/>
          <w:sz w:val="18"/>
          <w:lang w:eastAsia="zh-CN"/>
          <w:rPrChange w:id="1480" w:author="Charles guo" w:date="2017-06-14T09:50:00Z">
            <w:rPr>
              <w:ins w:id="1481" w:author="Charles guo" w:date="2017-06-14T09:49:00Z"/>
              <w:color w:val="0070C0"/>
              <w:lang w:eastAsia="zh-CN"/>
            </w:rPr>
          </w:rPrChange>
        </w:rPr>
      </w:pPr>
      <w:ins w:id="1482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483" w:author="Charles guo" w:date="2017-06-14T09:50:00Z">
              <w:rPr>
                <w:rFonts w:hint="eastAsia"/>
                <w:color w:val="0070C0"/>
                <w:lang w:eastAsia="zh-CN"/>
              </w:rPr>
            </w:rPrChange>
          </w:rPr>
          <w:t>进入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484" w:author="Charles guo" w:date="2017-06-14T09:50:00Z">
              <w:rPr>
                <w:color w:val="0070C0"/>
                <w:lang w:eastAsia="zh-CN"/>
              </w:rPr>
            </w:rPrChange>
          </w:rPr>
          <w:t>172.16.1.177</w:t>
        </w:r>
        <w:r w:rsidRPr="002F0C94">
          <w:rPr>
            <w:rFonts w:asciiTheme="minorEastAsia" w:hAnsiTheme="minorEastAsia" w:hint="eastAsia"/>
            <w:sz w:val="18"/>
            <w:lang w:eastAsia="zh-CN"/>
            <w:rPrChange w:id="1485" w:author="Charles guo" w:date="2017-06-14T09:50:00Z">
              <w:rPr>
                <w:rFonts w:hint="eastAsia"/>
                <w:color w:val="0070C0"/>
                <w:lang w:eastAsia="zh-CN"/>
              </w:rPr>
            </w:rPrChange>
          </w:rPr>
          <w:t>服务器</w:t>
        </w:r>
      </w:ins>
      <w:ins w:id="1486" w:author="Charles guo" w:date="2017-06-14T09:53:00Z">
        <w:r w:rsidRPr="00090E72">
          <w:rPr>
            <w:rFonts w:asciiTheme="minorEastAsia" w:hAnsiTheme="minorEastAsia"/>
            <w:sz w:val="18"/>
            <w:lang w:eastAsia="zh-CN"/>
          </w:rPr>
          <w:t>D:\Oracle_Backup</w:t>
        </w:r>
      </w:ins>
      <w:ins w:id="1487" w:author="Charles guo" w:date="2017-06-14T09:49:00Z">
        <w:r w:rsidRPr="002F0C94">
          <w:rPr>
            <w:rFonts w:asciiTheme="minorEastAsia" w:hAnsiTheme="minorEastAsia" w:hint="eastAsia"/>
            <w:sz w:val="18"/>
            <w:lang w:eastAsia="zh-CN"/>
            <w:rPrChange w:id="1488" w:author="Charles guo" w:date="2017-06-14T09:50:00Z">
              <w:rPr>
                <w:rFonts w:hint="eastAsia"/>
                <w:color w:val="0070C0"/>
                <w:lang w:eastAsia="zh-CN"/>
              </w:rPr>
            </w:rPrChange>
          </w:rPr>
          <w:t>：</w:t>
        </w:r>
      </w:ins>
    </w:p>
    <w:p w:rsidR="002F0C94" w:rsidRPr="00814942" w:rsidRDefault="002F0C94">
      <w:pPr>
        <w:pStyle w:val="a"/>
        <w:numPr>
          <w:ilvl w:val="1"/>
          <w:numId w:val="14"/>
        </w:numPr>
        <w:spacing w:after="0" w:line="240" w:lineRule="auto"/>
        <w:rPr>
          <w:ins w:id="1489" w:author="Charles guo" w:date="2017-06-14T09:49:00Z"/>
          <w:rFonts w:asciiTheme="minorEastAsia" w:eastAsiaTheme="minorEastAsia" w:hAnsiTheme="minorEastAsia"/>
          <w:b/>
          <w:sz w:val="18"/>
          <w:lang w:eastAsia="zh-CN"/>
          <w:rPrChange w:id="1490" w:author="Charles guo" w:date="2017-06-14T13:11:00Z">
            <w:rPr>
              <w:ins w:id="1491" w:author="Charles guo" w:date="2017-06-14T09:49:00Z"/>
              <w:color w:val="0070C0"/>
              <w:lang w:eastAsia="zh-CN"/>
            </w:rPr>
          </w:rPrChange>
        </w:rPr>
        <w:pPrChange w:id="1492" w:author="Charles guo" w:date="2017-06-14T09:51:00Z">
          <w:pPr>
            <w:spacing w:after="0" w:line="240" w:lineRule="auto"/>
          </w:pPr>
        </w:pPrChange>
      </w:pPr>
      <w:ins w:id="1493" w:author="Charles guo" w:date="2017-06-14T09:49:00Z">
        <w:r w:rsidRPr="00814942">
          <w:rPr>
            <w:rFonts w:asciiTheme="minorEastAsia" w:eastAsiaTheme="minorEastAsia" w:hAnsiTheme="minorEastAsia" w:hint="eastAsia"/>
            <w:b/>
            <w:sz w:val="18"/>
            <w:lang w:eastAsia="zh-CN"/>
            <w:rPrChange w:id="1494" w:author="Charles guo" w:date="2017-06-14T13:11:00Z">
              <w:rPr>
                <w:rFonts w:hint="eastAsia"/>
                <w:color w:val="0070C0"/>
                <w:lang w:eastAsia="zh-CN"/>
              </w:rPr>
            </w:rPrChange>
          </w:rPr>
          <w:t>备份</w:t>
        </w:r>
      </w:ins>
    </w:p>
    <w:p w:rsidR="002F0C94" w:rsidRDefault="002F0C94">
      <w:pPr>
        <w:pStyle w:val="a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283"/>
        <w:rPr>
          <w:ins w:id="1495" w:author="Charles guo" w:date="2017-06-14T09:51:00Z"/>
          <w:rFonts w:asciiTheme="minorEastAsia" w:eastAsiaTheme="minorEastAsia" w:hAnsiTheme="minorEastAsia"/>
          <w:sz w:val="18"/>
          <w:lang w:eastAsia="zh-CN"/>
        </w:rPr>
        <w:pPrChange w:id="1496" w:author="Charles guo" w:date="2017-06-14T09:51:00Z">
          <w:pPr>
            <w:spacing w:after="0" w:line="240" w:lineRule="auto"/>
          </w:pPr>
        </w:pPrChange>
      </w:pPr>
      <w:ins w:id="1497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498" w:author="Charles guo" w:date="2017-06-14T09:51:00Z">
              <w:rPr>
                <w:rFonts w:hint="eastAsia"/>
                <w:color w:val="0070C0"/>
                <w:lang w:eastAsia="zh-CN"/>
              </w:rPr>
            </w:rPrChange>
          </w:rPr>
          <w:t>编辑文件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499" w:author="Charles guo" w:date="2017-06-14T09:51:00Z">
              <w:rPr>
                <w:color w:val="0070C0"/>
                <w:lang w:eastAsia="zh-CN"/>
              </w:rPr>
            </w:rPrChange>
          </w:rPr>
          <w:t>exportDB.bat</w:t>
        </w:r>
      </w:ins>
    </w:p>
    <w:p w:rsidR="002F0C94" w:rsidRDefault="002F0C94">
      <w:pPr>
        <w:pStyle w:val="a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283"/>
        <w:rPr>
          <w:ins w:id="1500" w:author="Charles guo" w:date="2017-06-14T09:52:00Z"/>
          <w:rFonts w:asciiTheme="minorEastAsia" w:eastAsiaTheme="minorEastAsia" w:hAnsiTheme="minorEastAsia"/>
          <w:sz w:val="18"/>
          <w:lang w:eastAsia="zh-CN"/>
        </w:rPr>
        <w:pPrChange w:id="1501" w:author="Charles guo" w:date="2017-06-14T09:52:00Z">
          <w:pPr>
            <w:spacing w:after="0" w:line="240" w:lineRule="auto"/>
          </w:pPr>
        </w:pPrChange>
      </w:pPr>
      <w:ins w:id="1502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03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在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04" w:author="Charles guo" w:date="2017-06-14T09:52:00Z">
              <w:rPr>
                <w:color w:val="0070C0"/>
                <w:lang w:eastAsia="zh-CN"/>
              </w:rPr>
            </w:rPrChange>
          </w:rPr>
          <w:t>exportDB.bat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05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中设置</w:t>
        </w:r>
      </w:ins>
      <w:ins w:id="1506" w:author="Charles guo" w:date="2017-06-14T09:54:00Z">
        <w:r>
          <w:rPr>
            <w:rFonts w:asciiTheme="minorEastAsia" w:eastAsiaTheme="minorEastAsia" w:hAnsiTheme="minorEastAsia" w:hint="eastAsia"/>
            <w:sz w:val="18"/>
            <w:lang w:eastAsia="zh-CN"/>
          </w:rPr>
          <w:t>新的</w:t>
        </w:r>
      </w:ins>
      <w:ins w:id="1507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08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备份文件名：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09" w:author="Charles guo" w:date="2017-06-14T09:52:00Z">
              <w:rPr>
                <w:color w:val="0070C0"/>
                <w:lang w:eastAsia="zh-CN"/>
              </w:rPr>
            </w:rPrChange>
          </w:rPr>
          <w:t>DUMPFILE=locDBData_20170418.DMP</w:t>
        </w:r>
      </w:ins>
    </w:p>
    <w:p w:rsidR="002F0C94" w:rsidRDefault="002F0C94">
      <w:pPr>
        <w:pStyle w:val="a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283"/>
        <w:rPr>
          <w:ins w:id="1510" w:author="Charles guo" w:date="2017-06-14T09:52:00Z"/>
          <w:rFonts w:asciiTheme="minorEastAsia" w:eastAsiaTheme="minorEastAsia" w:hAnsiTheme="minorEastAsia"/>
          <w:sz w:val="18"/>
          <w:lang w:eastAsia="zh-CN"/>
        </w:rPr>
        <w:pPrChange w:id="1511" w:author="Charles guo" w:date="2017-06-14T09:52:00Z">
          <w:pPr>
            <w:spacing w:after="0" w:line="240" w:lineRule="auto"/>
          </w:pPr>
        </w:pPrChange>
      </w:pPr>
      <w:ins w:id="1512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13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设置</w:t>
        </w:r>
      </w:ins>
      <w:ins w:id="1514" w:author="Charles guo" w:date="2017-06-14T09:53:00Z">
        <w:r>
          <w:rPr>
            <w:rFonts w:asciiTheme="minorEastAsia" w:eastAsiaTheme="minorEastAsia" w:hAnsiTheme="minorEastAsia" w:hint="eastAsia"/>
            <w:sz w:val="18"/>
            <w:lang w:eastAsia="zh-CN"/>
          </w:rPr>
          <w:t>新的</w:t>
        </w:r>
      </w:ins>
      <w:ins w:id="1515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16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备份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17" w:author="Charles guo" w:date="2017-06-14T09:52:00Z">
              <w:rPr>
                <w:color w:val="0070C0"/>
                <w:lang w:eastAsia="zh-CN"/>
              </w:rPr>
            </w:rPrChange>
          </w:rPr>
          <w:t>LOG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18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名：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19" w:author="Charles guo" w:date="2017-06-14T09:52:00Z">
              <w:rPr>
                <w:color w:val="0070C0"/>
                <w:lang w:eastAsia="zh-CN"/>
              </w:rPr>
            </w:rPrChange>
          </w:rPr>
          <w:t>LOGFILE= locDBData_20170418.log</w:t>
        </w:r>
      </w:ins>
    </w:p>
    <w:p w:rsidR="002F0C94" w:rsidRDefault="002F0C94">
      <w:pPr>
        <w:pStyle w:val="a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283"/>
        <w:rPr>
          <w:ins w:id="1520" w:author="Charles guo" w:date="2017-06-14T09:52:00Z"/>
          <w:rFonts w:asciiTheme="minorEastAsia" w:eastAsiaTheme="minorEastAsia" w:hAnsiTheme="minorEastAsia"/>
          <w:sz w:val="18"/>
          <w:lang w:eastAsia="zh-CN"/>
        </w:rPr>
        <w:pPrChange w:id="1521" w:author="Charles guo" w:date="2017-06-14T09:52:00Z">
          <w:pPr>
            <w:spacing w:after="0" w:line="240" w:lineRule="auto"/>
          </w:pPr>
        </w:pPrChange>
      </w:pPr>
      <w:ins w:id="1522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23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保存</w:t>
        </w:r>
      </w:ins>
      <w:ins w:id="1524" w:author="Charles guo" w:date="2017-06-14T09:54:00Z">
        <w:r w:rsidR="005B0103" w:rsidRPr="00090E72">
          <w:rPr>
            <w:rFonts w:asciiTheme="minorEastAsia" w:eastAsiaTheme="minorEastAsia" w:hAnsiTheme="minorEastAsia"/>
            <w:sz w:val="18"/>
            <w:lang w:eastAsia="zh-CN"/>
          </w:rPr>
          <w:t>exportDB.bat</w:t>
        </w:r>
        <w:r w:rsidR="005B0103">
          <w:rPr>
            <w:rFonts w:asciiTheme="minorEastAsia" w:eastAsiaTheme="minorEastAsia" w:hAnsiTheme="minorEastAsia"/>
            <w:sz w:val="18"/>
            <w:lang w:eastAsia="zh-CN"/>
          </w:rPr>
          <w:t>文件</w:t>
        </w:r>
      </w:ins>
    </w:p>
    <w:p w:rsidR="002F0C94" w:rsidRPr="002F0C94" w:rsidRDefault="002F0C94">
      <w:pPr>
        <w:pStyle w:val="a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283"/>
        <w:rPr>
          <w:ins w:id="1525" w:author="Charles guo" w:date="2017-06-14T09:49:00Z"/>
          <w:rFonts w:asciiTheme="minorEastAsia" w:eastAsiaTheme="minorEastAsia" w:hAnsiTheme="minorEastAsia"/>
          <w:sz w:val="18"/>
          <w:lang w:eastAsia="zh-CN"/>
          <w:rPrChange w:id="1526" w:author="Charles guo" w:date="2017-06-14T09:52:00Z">
            <w:rPr>
              <w:ins w:id="1527" w:author="Charles guo" w:date="2017-06-14T09:49:00Z"/>
              <w:color w:val="0070C0"/>
              <w:lang w:eastAsia="zh-CN"/>
            </w:rPr>
          </w:rPrChange>
        </w:rPr>
        <w:pPrChange w:id="1528" w:author="Charles guo" w:date="2017-06-14T09:52:00Z">
          <w:pPr>
            <w:spacing w:after="0" w:line="240" w:lineRule="auto"/>
          </w:pPr>
        </w:pPrChange>
      </w:pPr>
      <w:ins w:id="1529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30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双击运行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31" w:author="Charles guo" w:date="2017-06-14T09:52:00Z">
              <w:rPr>
                <w:color w:val="0070C0"/>
                <w:lang w:eastAsia="zh-CN"/>
              </w:rPr>
            </w:rPrChange>
          </w:rPr>
          <w:t>exportDB.bat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32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，结束后会生成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33" w:author="Charles guo" w:date="2017-06-14T09:52:00Z">
              <w:rPr>
                <w:color w:val="0070C0"/>
                <w:lang w:eastAsia="zh-CN"/>
              </w:rPr>
            </w:rPrChange>
          </w:rPr>
          <w:t>locDBData_20170418.DMP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34" w:author="Charles guo" w:date="2017-06-14T09:52:00Z">
              <w:rPr>
                <w:rFonts w:hint="eastAsia"/>
                <w:color w:val="0070C0"/>
                <w:lang w:eastAsia="zh-CN"/>
              </w:rPr>
            </w:rPrChange>
          </w:rPr>
          <w:t>的备份文件；</w:t>
        </w:r>
      </w:ins>
    </w:p>
    <w:p w:rsidR="002F0C94" w:rsidRPr="002F0C94" w:rsidRDefault="002F0C94">
      <w:pPr>
        <w:pStyle w:val="a"/>
        <w:numPr>
          <w:ilvl w:val="1"/>
          <w:numId w:val="14"/>
        </w:numPr>
        <w:spacing w:after="0" w:line="240" w:lineRule="auto"/>
        <w:rPr>
          <w:ins w:id="1535" w:author="Charles guo" w:date="2017-06-14T09:49:00Z"/>
          <w:rFonts w:asciiTheme="minorEastAsia" w:eastAsiaTheme="minorEastAsia" w:hAnsiTheme="minorEastAsia"/>
          <w:sz w:val="18"/>
          <w:lang w:eastAsia="zh-CN"/>
          <w:rPrChange w:id="1536" w:author="Charles guo" w:date="2017-06-14T09:51:00Z">
            <w:rPr>
              <w:ins w:id="1537" w:author="Charles guo" w:date="2017-06-14T09:49:00Z"/>
              <w:color w:val="0070C0"/>
              <w:lang w:eastAsia="zh-CN"/>
            </w:rPr>
          </w:rPrChange>
        </w:rPr>
        <w:pPrChange w:id="1538" w:author="Charles guo" w:date="2017-06-14T09:51:00Z">
          <w:pPr>
            <w:spacing w:after="0" w:line="240" w:lineRule="auto"/>
          </w:pPr>
        </w:pPrChange>
      </w:pPr>
      <w:ins w:id="1539" w:author="Charles guo" w:date="2017-06-14T09:49:00Z">
        <w:r w:rsidRPr="00814942">
          <w:rPr>
            <w:rFonts w:asciiTheme="minorEastAsia" w:eastAsiaTheme="minorEastAsia" w:hAnsiTheme="minorEastAsia" w:hint="eastAsia"/>
            <w:b/>
            <w:sz w:val="18"/>
            <w:lang w:eastAsia="zh-CN"/>
            <w:rPrChange w:id="1540" w:author="Charles guo" w:date="2017-06-14T13:11:00Z">
              <w:rPr>
                <w:rFonts w:hint="eastAsia"/>
                <w:color w:val="0070C0"/>
                <w:lang w:eastAsia="zh-CN"/>
              </w:rPr>
            </w:rPrChange>
          </w:rPr>
          <w:t>导入数据库</w:t>
        </w:r>
      </w:ins>
      <w:ins w:id="1541" w:author="Charles guo" w:date="2017-06-14T09:54:00Z">
        <w:r w:rsidR="000266AD">
          <w:rPr>
            <w:rFonts w:asciiTheme="minorEastAsia" w:eastAsiaTheme="minorEastAsia" w:hAnsiTheme="minorEastAsia" w:hint="eastAsia"/>
            <w:sz w:val="18"/>
            <w:lang w:eastAsia="zh-CN"/>
          </w:rPr>
          <w:t>（导入数据库前需要关闭172.16.1.176中所有eno</w:t>
        </w:r>
        <w:r w:rsidR="000266AD">
          <w:rPr>
            <w:rFonts w:asciiTheme="minorEastAsia" w:eastAsiaTheme="minorEastAsia" w:hAnsiTheme="minorEastAsia"/>
            <w:sz w:val="18"/>
            <w:lang w:eastAsia="zh-CN"/>
          </w:rPr>
          <w:t>via</w:t>
        </w:r>
      </w:ins>
      <w:ins w:id="1542" w:author="Charles guo" w:date="2017-06-14T09:55:00Z">
        <w:r w:rsidR="000266AD">
          <w:rPr>
            <w:rFonts w:asciiTheme="minorEastAsia" w:eastAsiaTheme="minorEastAsia" w:hAnsiTheme="minorEastAsia"/>
            <w:sz w:val="18"/>
            <w:lang w:eastAsia="zh-CN"/>
          </w:rPr>
          <w:t>有关程序</w:t>
        </w:r>
      </w:ins>
      <w:ins w:id="1543" w:author="Charles guo" w:date="2017-06-14T09:54:00Z">
        <w:r w:rsidR="000266AD">
          <w:rPr>
            <w:rFonts w:asciiTheme="minorEastAsia" w:eastAsiaTheme="minorEastAsia" w:hAnsiTheme="minorEastAsia" w:hint="eastAsia"/>
            <w:sz w:val="18"/>
            <w:lang w:eastAsia="zh-CN"/>
          </w:rPr>
          <w:t>）</w:t>
        </w:r>
      </w:ins>
    </w:p>
    <w:p w:rsidR="002F0C94" w:rsidRPr="002F0C94" w:rsidRDefault="002F0C94">
      <w:pPr>
        <w:pStyle w:val="a"/>
        <w:numPr>
          <w:ilvl w:val="0"/>
          <w:numId w:val="17"/>
        </w:numPr>
        <w:spacing w:after="0" w:line="240" w:lineRule="auto"/>
        <w:ind w:left="1134" w:hanging="283"/>
        <w:rPr>
          <w:ins w:id="1544" w:author="Charles guo" w:date="2017-06-14T09:49:00Z"/>
          <w:rFonts w:asciiTheme="minorEastAsia" w:eastAsiaTheme="minorEastAsia" w:hAnsiTheme="minorEastAsia"/>
          <w:sz w:val="18"/>
          <w:lang w:eastAsia="zh-CN"/>
          <w:rPrChange w:id="1545" w:author="Charles guo" w:date="2017-06-14T09:53:00Z">
            <w:rPr>
              <w:ins w:id="1546" w:author="Charles guo" w:date="2017-06-14T09:49:00Z"/>
              <w:color w:val="0070C0"/>
              <w:lang w:eastAsia="zh-CN"/>
            </w:rPr>
          </w:rPrChange>
        </w:rPr>
        <w:pPrChange w:id="1547" w:author="Charles guo" w:date="2017-06-14T09:53:00Z">
          <w:pPr>
            <w:spacing w:after="0" w:line="240" w:lineRule="auto"/>
          </w:pPr>
        </w:pPrChange>
      </w:pPr>
      <w:ins w:id="1548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49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编辑文件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50" w:author="Charles guo" w:date="2017-06-14T09:53:00Z">
              <w:rPr>
                <w:color w:val="0070C0"/>
                <w:lang w:eastAsia="zh-CN"/>
              </w:rPr>
            </w:rPrChange>
          </w:rPr>
          <w:t>importDB.bat</w:t>
        </w:r>
      </w:ins>
    </w:p>
    <w:p w:rsidR="002F0C94" w:rsidRPr="002F0C94" w:rsidRDefault="002F0C94">
      <w:pPr>
        <w:pStyle w:val="a"/>
        <w:numPr>
          <w:ilvl w:val="0"/>
          <w:numId w:val="17"/>
        </w:numPr>
        <w:spacing w:after="0" w:line="240" w:lineRule="auto"/>
        <w:ind w:left="1134" w:hanging="283"/>
        <w:rPr>
          <w:ins w:id="1551" w:author="Charles guo" w:date="2017-06-14T09:49:00Z"/>
          <w:rFonts w:asciiTheme="minorEastAsia" w:eastAsiaTheme="minorEastAsia" w:hAnsiTheme="minorEastAsia"/>
          <w:sz w:val="18"/>
          <w:lang w:eastAsia="zh-CN"/>
          <w:rPrChange w:id="1552" w:author="Charles guo" w:date="2017-06-14T09:53:00Z">
            <w:rPr>
              <w:ins w:id="1553" w:author="Charles guo" w:date="2017-06-14T09:49:00Z"/>
              <w:color w:val="0070C0"/>
              <w:lang w:eastAsia="zh-CN"/>
            </w:rPr>
          </w:rPrChange>
        </w:rPr>
        <w:pPrChange w:id="1554" w:author="Charles guo" w:date="2017-06-14T09:53:00Z">
          <w:pPr>
            <w:spacing w:after="0" w:line="240" w:lineRule="auto"/>
          </w:pPr>
        </w:pPrChange>
      </w:pPr>
      <w:ins w:id="1555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56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在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57" w:author="Charles guo" w:date="2017-06-14T09:53:00Z">
              <w:rPr>
                <w:color w:val="0070C0"/>
                <w:lang w:eastAsia="zh-CN"/>
              </w:rPr>
            </w:rPrChange>
          </w:rPr>
          <w:t>importDB.bat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58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文件中设置需要导入的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59" w:author="Charles guo" w:date="2017-06-14T09:53:00Z">
              <w:rPr>
                <w:color w:val="0070C0"/>
                <w:lang w:eastAsia="zh-CN"/>
              </w:rPr>
            </w:rPrChange>
          </w:rPr>
          <w:t>DMP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60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文件名和生成的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61" w:author="Charles guo" w:date="2017-06-14T09:53:00Z">
              <w:rPr>
                <w:color w:val="0070C0"/>
                <w:lang w:eastAsia="zh-CN"/>
              </w:rPr>
            </w:rPrChange>
          </w:rPr>
          <w:t>LOG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62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文件名，如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63" w:author="Charles guo" w:date="2017-06-14T09:53:00Z">
              <w:rPr>
                <w:color w:val="0070C0"/>
                <w:lang w:eastAsia="zh-CN"/>
              </w:rPr>
            </w:rPrChange>
          </w:rPr>
          <w:t>DUMPFILE=DBDATA_20170608-AM.DMP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64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，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65" w:author="Charles guo" w:date="2017-06-14T09:53:00Z">
              <w:rPr>
                <w:color w:val="0070C0"/>
                <w:lang w:eastAsia="zh-CN"/>
              </w:rPr>
            </w:rPrChange>
          </w:rPr>
          <w:t>LOGFILE= logDBData_20170608.log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66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，保存。</w:t>
        </w:r>
      </w:ins>
    </w:p>
    <w:p w:rsidR="00291B9A" w:rsidRPr="002F0C94" w:rsidRDefault="002F0C94">
      <w:pPr>
        <w:pStyle w:val="a"/>
        <w:numPr>
          <w:ilvl w:val="0"/>
          <w:numId w:val="17"/>
        </w:numPr>
        <w:spacing w:after="0" w:line="240" w:lineRule="auto"/>
        <w:ind w:left="1134" w:hanging="283"/>
        <w:rPr>
          <w:ins w:id="1567" w:author="Charles guo" w:date="2017-06-14T09:47:00Z"/>
          <w:rFonts w:asciiTheme="minorEastAsia" w:eastAsiaTheme="minorEastAsia" w:hAnsiTheme="minorEastAsia"/>
          <w:sz w:val="18"/>
          <w:lang w:eastAsia="zh-CN"/>
          <w:rPrChange w:id="1568" w:author="Charles guo" w:date="2017-06-14T09:53:00Z">
            <w:rPr>
              <w:ins w:id="1569" w:author="Charles guo" w:date="2017-06-14T09:47:00Z"/>
              <w:color w:val="0070C0"/>
              <w:lang w:eastAsia="zh-CN"/>
            </w:rPr>
          </w:rPrChange>
        </w:rPr>
        <w:pPrChange w:id="1570" w:author="Charles guo" w:date="2017-06-14T09:53:00Z">
          <w:pPr>
            <w:spacing w:after="0" w:line="240" w:lineRule="auto"/>
            <w:ind w:left="420"/>
          </w:pPr>
        </w:pPrChange>
      </w:pPr>
      <w:ins w:id="1571" w:author="Charles guo" w:date="2017-06-14T09:49:00Z"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72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执行</w:t>
        </w:r>
        <w:r w:rsidRPr="002F0C94">
          <w:rPr>
            <w:rFonts w:asciiTheme="minorEastAsia" w:eastAsiaTheme="minorEastAsia" w:hAnsiTheme="minorEastAsia"/>
            <w:sz w:val="18"/>
            <w:lang w:eastAsia="zh-CN"/>
            <w:rPrChange w:id="1573" w:author="Charles guo" w:date="2017-06-14T09:53:00Z">
              <w:rPr>
                <w:color w:val="0070C0"/>
                <w:lang w:eastAsia="zh-CN"/>
              </w:rPr>
            </w:rPrChange>
          </w:rPr>
          <w:t>importDB.bat</w:t>
        </w:r>
        <w:r w:rsidRPr="002F0C94">
          <w:rPr>
            <w:rFonts w:asciiTheme="minorEastAsia" w:eastAsiaTheme="minorEastAsia" w:hAnsiTheme="minorEastAsia" w:hint="eastAsia"/>
            <w:sz w:val="18"/>
            <w:lang w:eastAsia="zh-CN"/>
            <w:rPrChange w:id="1574" w:author="Charles guo" w:date="2017-06-14T09:53:00Z">
              <w:rPr>
                <w:rFonts w:hint="eastAsia"/>
                <w:color w:val="0070C0"/>
                <w:lang w:eastAsia="zh-CN"/>
              </w:rPr>
            </w:rPrChange>
          </w:rPr>
          <w:t>文件</w:t>
        </w:r>
      </w:ins>
    </w:p>
    <w:p w:rsidR="00291B9A" w:rsidRDefault="00291B9A" w:rsidP="007A424F">
      <w:pPr>
        <w:spacing w:after="0" w:line="240" w:lineRule="auto"/>
        <w:ind w:left="420" w:firstLine="420"/>
        <w:rPr>
          <w:color w:val="0070C0"/>
          <w:lang w:eastAsia="zh-CN"/>
        </w:rPr>
      </w:pPr>
    </w:p>
    <w:p w:rsidR="007A424F" w:rsidDel="00D70451" w:rsidRDefault="007A424F" w:rsidP="00E5645E">
      <w:pPr>
        <w:pStyle w:val="10"/>
        <w:rPr>
          <w:del w:id="1575" w:author="Charles guo" w:date="2017-06-14T11:32:00Z"/>
        </w:rPr>
        <w:pPrChange w:id="1576" w:author="Charles guo" w:date="2017-06-14T11:58:00Z">
          <w:pPr>
            <w:pStyle w:val="2"/>
            <w:numPr>
              <w:ilvl w:val="1"/>
              <w:numId w:val="12"/>
            </w:numPr>
            <w:spacing w:before="0"/>
            <w:ind w:left="119" w:hanging="119"/>
          </w:pPr>
        </w:pPrChange>
      </w:pPr>
      <w:del w:id="1577" w:author="Charles guo" w:date="2017-06-14T11:32:00Z">
        <w:r w:rsidDel="00D70451">
          <w:rPr>
            <w:rFonts w:hint="eastAsia"/>
          </w:rPr>
          <w:delText>BPM</w:delText>
        </w:r>
        <w:r w:rsidDel="00D70451">
          <w:rPr>
            <w:rFonts w:hint="eastAsia"/>
          </w:rPr>
          <w:delText>接口配置</w:delText>
        </w:r>
        <w:bookmarkStart w:id="1578" w:name="_Toc485203923"/>
        <w:bookmarkStart w:id="1579" w:name="_Toc485204186"/>
        <w:bookmarkStart w:id="1580" w:name="_Toc485204377"/>
        <w:bookmarkStart w:id="1581" w:name="_Toc485209206"/>
        <w:bookmarkStart w:id="1582" w:name="_Toc485215478"/>
        <w:bookmarkEnd w:id="1578"/>
        <w:bookmarkEnd w:id="1579"/>
        <w:bookmarkEnd w:id="1580"/>
        <w:bookmarkEnd w:id="1581"/>
        <w:bookmarkEnd w:id="1582"/>
      </w:del>
    </w:p>
    <w:p w:rsidR="007A424F" w:rsidDel="00D70451" w:rsidRDefault="007A424F" w:rsidP="00E5645E">
      <w:pPr>
        <w:pStyle w:val="10"/>
        <w:rPr>
          <w:del w:id="1583" w:author="Charles guo" w:date="2017-06-14T11:32:00Z"/>
        </w:rPr>
        <w:pPrChange w:id="1584" w:author="Charles guo" w:date="2017-06-14T11:58:00Z">
          <w:pPr>
            <w:pStyle w:val="3"/>
            <w:numPr>
              <w:ilvl w:val="2"/>
              <w:numId w:val="12"/>
            </w:numPr>
            <w:spacing w:before="0" w:after="0" w:line="240" w:lineRule="auto"/>
            <w:ind w:left="709" w:firstLine="560"/>
          </w:pPr>
        </w:pPrChange>
      </w:pPr>
      <w:del w:id="1585" w:author="Charles guo" w:date="2017-06-14T11:32:00Z">
        <w:r w:rsidDel="00D70451">
          <w:rPr>
            <w:rFonts w:hint="eastAsia"/>
          </w:rPr>
          <w:delText>BPM</w:delText>
        </w:r>
        <w:r w:rsidDel="00D70451">
          <w:rPr>
            <w:rFonts w:hint="eastAsia"/>
          </w:rPr>
          <w:delText>接口中间数据库配置</w:delText>
        </w:r>
        <w:bookmarkStart w:id="1586" w:name="_Toc485203924"/>
        <w:bookmarkStart w:id="1587" w:name="_Toc485204187"/>
        <w:bookmarkStart w:id="1588" w:name="_Toc485204378"/>
        <w:bookmarkStart w:id="1589" w:name="_Toc485209207"/>
        <w:bookmarkStart w:id="1590" w:name="_Toc485215479"/>
        <w:bookmarkEnd w:id="1586"/>
        <w:bookmarkEnd w:id="1587"/>
        <w:bookmarkEnd w:id="1588"/>
        <w:bookmarkEnd w:id="1589"/>
        <w:bookmarkEnd w:id="1590"/>
      </w:del>
    </w:p>
    <w:p w:rsidR="007A424F" w:rsidRPr="00D70451" w:rsidDel="00D70451" w:rsidRDefault="007A424F" w:rsidP="00E5645E">
      <w:pPr>
        <w:pStyle w:val="10"/>
        <w:rPr>
          <w:del w:id="1591" w:author="Charles guo" w:date="2017-06-14T11:32:00Z"/>
          <w:rPrChange w:id="1592" w:author="Charles guo" w:date="2017-06-14T11:34:00Z">
            <w:rPr>
              <w:del w:id="1593" w:author="Charles guo" w:date="2017-06-14T11:32:00Z"/>
              <w:sz w:val="18"/>
              <w:szCs w:val="18"/>
            </w:rPr>
          </w:rPrChange>
        </w:rPr>
        <w:pPrChange w:id="1594" w:author="Charles guo" w:date="2017-06-14T11:58:00Z">
          <w:pPr>
            <w:spacing w:after="0" w:line="240" w:lineRule="auto"/>
            <w:ind w:left="420" w:firstLine="360"/>
          </w:pPr>
        </w:pPrChange>
      </w:pPr>
      <w:del w:id="1595" w:author="Charles guo" w:date="2017-06-14T11:32:00Z">
        <w:r w:rsidRPr="00D70451" w:rsidDel="00D70451">
          <w:rPr>
            <w:rFonts w:hint="eastAsia"/>
            <w:rPrChange w:id="1596" w:author="Charles guo" w:date="2017-06-14T11:34:00Z">
              <w:rPr>
                <w:rFonts w:hint="eastAsia"/>
                <w:sz w:val="18"/>
                <w:szCs w:val="18"/>
              </w:rPr>
            </w:rPrChange>
          </w:rPr>
          <w:delText>在</w:delText>
        </w:r>
        <w:r w:rsidRPr="00D70451" w:rsidDel="00D70451">
          <w:rPr>
            <w:rPrChange w:id="1597" w:author="Charles guo" w:date="2017-06-14T11:34:00Z">
              <w:rPr>
                <w:sz w:val="18"/>
                <w:szCs w:val="18"/>
              </w:rPr>
            </w:rPrChange>
          </w:rPr>
          <w:delText>emxFrameworkSY.properties</w:delText>
        </w:r>
        <w:r w:rsidRPr="00D70451" w:rsidDel="00D70451">
          <w:rPr>
            <w:rFonts w:hint="eastAsia"/>
            <w:rPrChange w:id="1598" w:author="Charles guo" w:date="2017-06-14T11:34:00Z">
              <w:rPr>
                <w:rFonts w:hint="eastAsia"/>
                <w:sz w:val="18"/>
                <w:szCs w:val="18"/>
              </w:rPr>
            </w:rPrChange>
          </w:rPr>
          <w:delText>文件中配置：</w:delText>
        </w:r>
        <w:bookmarkStart w:id="1599" w:name="_Toc485203925"/>
        <w:bookmarkStart w:id="1600" w:name="_Toc485204188"/>
        <w:bookmarkStart w:id="1601" w:name="_Toc485204379"/>
        <w:bookmarkStart w:id="1602" w:name="_Toc485209208"/>
        <w:bookmarkStart w:id="1603" w:name="_Toc485215480"/>
        <w:bookmarkEnd w:id="1599"/>
        <w:bookmarkEnd w:id="1600"/>
        <w:bookmarkEnd w:id="1601"/>
        <w:bookmarkEnd w:id="1602"/>
        <w:bookmarkEnd w:id="1603"/>
      </w:del>
    </w:p>
    <w:p w:rsidR="007A424F" w:rsidRPr="00D70451" w:rsidDel="00D70451" w:rsidRDefault="007A424F" w:rsidP="00E5645E">
      <w:pPr>
        <w:pStyle w:val="10"/>
        <w:rPr>
          <w:del w:id="1604" w:author="Charles guo" w:date="2017-06-14T11:32:00Z"/>
          <w:rPrChange w:id="1605" w:author="Charles guo" w:date="2017-06-14T11:34:00Z">
            <w:rPr>
              <w:del w:id="1606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07" w:author="Charles guo" w:date="2017-06-14T11:58:00Z">
          <w:pPr>
            <w:spacing w:after="0" w:line="240" w:lineRule="auto"/>
            <w:ind w:left="420" w:firstLine="360"/>
          </w:pPr>
        </w:pPrChange>
      </w:pPr>
      <w:del w:id="1608" w:author="Charles guo" w:date="2017-06-14T11:32:00Z">
        <w:r w:rsidRPr="00D70451" w:rsidDel="00D70451">
          <w:rPr>
            <w:rPrChange w:id="1609" w:author="Charles guo" w:date="2017-06-14T11:34:00Z">
              <w:rPr>
                <w:color w:val="0070C0"/>
                <w:sz w:val="18"/>
                <w:szCs w:val="18"/>
                <w:lang w:eastAsia="zh-CN"/>
              </w:rPr>
            </w:rPrChange>
          </w:rPr>
          <w:delText>SY.ExportBOM.BPMDB.ServerIP=192.168.0.26</w:delText>
        </w:r>
        <w:bookmarkStart w:id="1610" w:name="_Toc485203926"/>
        <w:bookmarkStart w:id="1611" w:name="_Toc485204189"/>
        <w:bookmarkStart w:id="1612" w:name="_Toc485204380"/>
        <w:bookmarkStart w:id="1613" w:name="_Toc485209209"/>
        <w:bookmarkStart w:id="1614" w:name="_Toc485215481"/>
        <w:bookmarkEnd w:id="1610"/>
        <w:bookmarkEnd w:id="1611"/>
        <w:bookmarkEnd w:id="1612"/>
        <w:bookmarkEnd w:id="1613"/>
        <w:bookmarkEnd w:id="1614"/>
      </w:del>
    </w:p>
    <w:p w:rsidR="007A424F" w:rsidRPr="00D70451" w:rsidDel="00D70451" w:rsidRDefault="007A424F" w:rsidP="00E5645E">
      <w:pPr>
        <w:pStyle w:val="10"/>
        <w:rPr>
          <w:del w:id="1615" w:author="Charles guo" w:date="2017-06-14T11:32:00Z"/>
          <w:rPrChange w:id="1616" w:author="Charles guo" w:date="2017-06-14T11:34:00Z">
            <w:rPr>
              <w:del w:id="1617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18" w:author="Charles guo" w:date="2017-06-14T11:58:00Z">
          <w:pPr>
            <w:spacing w:after="0" w:line="240" w:lineRule="auto"/>
            <w:ind w:left="420" w:firstLine="360"/>
          </w:pPr>
        </w:pPrChange>
      </w:pPr>
      <w:del w:id="1619" w:author="Charles guo" w:date="2017-06-14T11:32:00Z">
        <w:r w:rsidRPr="00D70451" w:rsidDel="00D70451">
          <w:rPr>
            <w:rPrChange w:id="1620" w:author="Charles guo" w:date="2017-06-14T11:34:00Z">
              <w:rPr>
                <w:color w:val="0070C0"/>
                <w:sz w:val="18"/>
                <w:szCs w:val="18"/>
                <w:lang w:eastAsia="zh-CN"/>
              </w:rPr>
            </w:rPrChange>
          </w:rPr>
          <w:delText>SY.ExportBOM.BPMDB.ServerPort=1521</w:delText>
        </w:r>
        <w:bookmarkStart w:id="1621" w:name="_Toc485203927"/>
        <w:bookmarkStart w:id="1622" w:name="_Toc485204190"/>
        <w:bookmarkStart w:id="1623" w:name="_Toc485204381"/>
        <w:bookmarkStart w:id="1624" w:name="_Toc485209210"/>
        <w:bookmarkStart w:id="1625" w:name="_Toc485215482"/>
        <w:bookmarkEnd w:id="1621"/>
        <w:bookmarkEnd w:id="1622"/>
        <w:bookmarkEnd w:id="1623"/>
        <w:bookmarkEnd w:id="1624"/>
        <w:bookmarkEnd w:id="1625"/>
      </w:del>
    </w:p>
    <w:p w:rsidR="007A424F" w:rsidRPr="00D70451" w:rsidDel="00D70451" w:rsidRDefault="007A424F" w:rsidP="00E5645E">
      <w:pPr>
        <w:pStyle w:val="10"/>
        <w:rPr>
          <w:del w:id="1626" w:author="Charles guo" w:date="2017-06-14T11:32:00Z"/>
          <w:rPrChange w:id="1627" w:author="Charles guo" w:date="2017-06-14T11:34:00Z">
            <w:rPr>
              <w:del w:id="1628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29" w:author="Charles guo" w:date="2017-06-14T11:58:00Z">
          <w:pPr>
            <w:spacing w:after="0" w:line="240" w:lineRule="auto"/>
            <w:ind w:left="420" w:firstLine="360"/>
          </w:pPr>
        </w:pPrChange>
      </w:pPr>
      <w:del w:id="1630" w:author="Charles guo" w:date="2017-06-14T11:32:00Z">
        <w:r w:rsidRPr="00D70451" w:rsidDel="00D70451">
          <w:rPr>
            <w:rPrChange w:id="1631" w:author="Charles guo" w:date="2017-06-14T11:34:00Z">
              <w:rPr>
                <w:color w:val="0070C0"/>
                <w:sz w:val="18"/>
                <w:szCs w:val="18"/>
                <w:lang w:eastAsia="zh-CN"/>
              </w:rPr>
            </w:rPrChange>
          </w:rPr>
          <w:delText>SY.ExportBOM.BPMDB.User=apexplm</w:delText>
        </w:r>
        <w:bookmarkStart w:id="1632" w:name="_Toc485203928"/>
        <w:bookmarkStart w:id="1633" w:name="_Toc485204191"/>
        <w:bookmarkStart w:id="1634" w:name="_Toc485204382"/>
        <w:bookmarkStart w:id="1635" w:name="_Toc485209211"/>
        <w:bookmarkStart w:id="1636" w:name="_Toc485215483"/>
        <w:bookmarkEnd w:id="1632"/>
        <w:bookmarkEnd w:id="1633"/>
        <w:bookmarkEnd w:id="1634"/>
        <w:bookmarkEnd w:id="1635"/>
        <w:bookmarkEnd w:id="1636"/>
      </w:del>
    </w:p>
    <w:p w:rsidR="007A424F" w:rsidRPr="00D70451" w:rsidDel="00D70451" w:rsidRDefault="007A424F" w:rsidP="00E5645E">
      <w:pPr>
        <w:pStyle w:val="10"/>
        <w:rPr>
          <w:del w:id="1637" w:author="Charles guo" w:date="2017-06-14T11:32:00Z"/>
          <w:rPrChange w:id="1638" w:author="Charles guo" w:date="2017-06-14T11:34:00Z">
            <w:rPr>
              <w:del w:id="1639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40" w:author="Charles guo" w:date="2017-06-14T11:58:00Z">
          <w:pPr>
            <w:spacing w:after="0" w:line="240" w:lineRule="auto"/>
            <w:ind w:left="420" w:firstLine="360"/>
          </w:pPr>
        </w:pPrChange>
      </w:pPr>
      <w:del w:id="1641" w:author="Charles guo" w:date="2017-06-14T11:32:00Z">
        <w:r w:rsidRPr="00D70451" w:rsidDel="00D70451">
          <w:rPr>
            <w:rPrChange w:id="1642" w:author="Charles guo" w:date="2017-06-14T11:34:00Z">
              <w:rPr>
                <w:color w:val="0070C0"/>
                <w:sz w:val="18"/>
                <w:szCs w:val="18"/>
                <w:lang w:eastAsia="zh-CN"/>
              </w:rPr>
            </w:rPrChange>
          </w:rPr>
          <w:delText>SY.ExportBOM.BPMDB.Password=apexplm</w:delText>
        </w:r>
        <w:bookmarkStart w:id="1643" w:name="_Toc485203929"/>
        <w:bookmarkStart w:id="1644" w:name="_Toc485204192"/>
        <w:bookmarkStart w:id="1645" w:name="_Toc485204383"/>
        <w:bookmarkStart w:id="1646" w:name="_Toc485209212"/>
        <w:bookmarkStart w:id="1647" w:name="_Toc485215484"/>
        <w:bookmarkEnd w:id="1643"/>
        <w:bookmarkEnd w:id="1644"/>
        <w:bookmarkEnd w:id="1645"/>
        <w:bookmarkEnd w:id="1646"/>
        <w:bookmarkEnd w:id="1647"/>
      </w:del>
    </w:p>
    <w:p w:rsidR="007A424F" w:rsidRPr="00D70451" w:rsidDel="00D70451" w:rsidRDefault="007A424F" w:rsidP="00E5645E">
      <w:pPr>
        <w:pStyle w:val="10"/>
        <w:rPr>
          <w:del w:id="1648" w:author="Charles guo" w:date="2017-06-14T11:32:00Z"/>
          <w:rPrChange w:id="1649" w:author="Charles guo" w:date="2017-06-14T11:34:00Z">
            <w:rPr>
              <w:del w:id="1650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51" w:author="Charles guo" w:date="2017-06-14T11:58:00Z">
          <w:pPr>
            <w:spacing w:after="0" w:line="240" w:lineRule="auto"/>
            <w:ind w:left="420" w:firstLine="360"/>
          </w:pPr>
        </w:pPrChange>
      </w:pPr>
      <w:del w:id="1652" w:author="Charles guo" w:date="2017-06-14T11:32:00Z">
        <w:r w:rsidRPr="00D70451" w:rsidDel="00D70451">
          <w:rPr>
            <w:rPrChange w:id="1653" w:author="Charles guo" w:date="2017-06-14T11:34:00Z">
              <w:rPr>
                <w:color w:val="0070C0"/>
                <w:sz w:val="18"/>
                <w:szCs w:val="18"/>
                <w:lang w:eastAsia="zh-CN"/>
              </w:rPr>
            </w:rPrChange>
          </w:rPr>
          <w:delText>SY.ExportBOM.BPMDB.DBName=apexplm</w:delText>
        </w:r>
        <w:bookmarkStart w:id="1654" w:name="_Toc485203930"/>
        <w:bookmarkStart w:id="1655" w:name="_Toc485204193"/>
        <w:bookmarkStart w:id="1656" w:name="_Toc485204384"/>
        <w:bookmarkStart w:id="1657" w:name="_Toc485209213"/>
        <w:bookmarkStart w:id="1658" w:name="_Toc485215485"/>
        <w:bookmarkEnd w:id="1654"/>
        <w:bookmarkEnd w:id="1655"/>
        <w:bookmarkEnd w:id="1656"/>
        <w:bookmarkEnd w:id="1657"/>
        <w:bookmarkEnd w:id="1658"/>
      </w:del>
    </w:p>
    <w:p w:rsidR="007A424F" w:rsidRPr="00D70451" w:rsidDel="00D70451" w:rsidRDefault="007A424F" w:rsidP="00E5645E">
      <w:pPr>
        <w:pStyle w:val="10"/>
        <w:rPr>
          <w:del w:id="1659" w:author="Charles guo" w:date="2017-06-14T11:32:00Z"/>
          <w:rPrChange w:id="1660" w:author="Charles guo" w:date="2017-06-14T11:34:00Z">
            <w:rPr>
              <w:del w:id="1661" w:author="Charles guo" w:date="2017-06-14T11:32:00Z"/>
              <w:color w:val="0070C0"/>
              <w:sz w:val="18"/>
              <w:szCs w:val="18"/>
              <w:lang w:eastAsia="zh-CN"/>
            </w:rPr>
          </w:rPrChange>
        </w:rPr>
        <w:pPrChange w:id="1662" w:author="Charles guo" w:date="2017-06-14T11:58:00Z">
          <w:pPr>
            <w:spacing w:after="0" w:line="240" w:lineRule="auto"/>
            <w:ind w:left="420" w:firstLine="360"/>
          </w:pPr>
        </w:pPrChange>
      </w:pPr>
      <w:bookmarkStart w:id="1663" w:name="_Toc485203931"/>
      <w:bookmarkStart w:id="1664" w:name="_Toc485204194"/>
      <w:bookmarkStart w:id="1665" w:name="_Toc485204385"/>
      <w:bookmarkStart w:id="1666" w:name="_Toc485209214"/>
      <w:bookmarkStart w:id="1667" w:name="_Toc485215486"/>
      <w:bookmarkEnd w:id="1663"/>
      <w:bookmarkEnd w:id="1664"/>
      <w:bookmarkEnd w:id="1665"/>
      <w:bookmarkEnd w:id="1666"/>
      <w:bookmarkEnd w:id="1667"/>
    </w:p>
    <w:p w:rsidR="007A424F" w:rsidRPr="00D70451" w:rsidDel="00D70451" w:rsidRDefault="007A424F" w:rsidP="00E5645E">
      <w:pPr>
        <w:pStyle w:val="10"/>
        <w:rPr>
          <w:del w:id="1668" w:author="Charles guo" w:date="2017-06-14T11:32:00Z"/>
          <w:rPrChange w:id="1669" w:author="Charles guo" w:date="2017-06-14T11:34:00Z">
            <w:rPr>
              <w:del w:id="1670" w:author="Charles guo" w:date="2017-06-14T11:32:00Z"/>
              <w:color w:val="000000" w:themeColor="text1"/>
              <w:szCs w:val="21"/>
            </w:rPr>
          </w:rPrChange>
        </w:rPr>
        <w:pPrChange w:id="1671" w:author="Charles guo" w:date="2017-06-14T11:58:00Z">
          <w:pPr>
            <w:pStyle w:val="3"/>
            <w:numPr>
              <w:ilvl w:val="2"/>
              <w:numId w:val="12"/>
            </w:numPr>
            <w:spacing w:before="0" w:after="0" w:line="240" w:lineRule="auto"/>
            <w:ind w:left="709" w:firstLine="560"/>
          </w:pPr>
        </w:pPrChange>
      </w:pPr>
      <w:del w:id="1672" w:author="Charles guo" w:date="2017-06-14T11:32:00Z">
        <w:r w:rsidDel="00D70451">
          <w:delText>T</w:delText>
        </w:r>
        <w:r w:rsidDel="00D70451">
          <w:rPr>
            <w:rFonts w:hint="eastAsia"/>
          </w:rPr>
          <w:delText>omcat-schedule</w:delText>
        </w:r>
        <w:r w:rsidDel="00D70451">
          <w:rPr>
            <w:rFonts w:hint="eastAsia"/>
          </w:rPr>
          <w:delText>进程后台定时查询</w:delText>
        </w:r>
        <w:r w:rsidDel="00D70451">
          <w:rPr>
            <w:rFonts w:hint="eastAsia"/>
          </w:rPr>
          <w:delText>BPM</w:delText>
        </w:r>
        <w:r w:rsidDel="00D70451">
          <w:rPr>
            <w:rFonts w:hint="eastAsia"/>
          </w:rPr>
          <w:delText>中间库设置</w:delText>
        </w:r>
        <w:r w:rsidRPr="00D70451" w:rsidDel="00D70451">
          <w:rPr>
            <w:rFonts w:hint="eastAsia"/>
            <w:rPrChange w:id="1673" w:author="Charles guo" w:date="2017-06-14T11:34:00Z">
              <w:rPr>
                <w:rFonts w:hint="eastAsia"/>
                <w:color w:val="000000" w:themeColor="text1"/>
                <w:szCs w:val="21"/>
              </w:rPr>
            </w:rPrChange>
          </w:rPr>
          <w:delText>方法</w:delText>
        </w:r>
        <w:bookmarkStart w:id="1674" w:name="_Toc485203932"/>
        <w:bookmarkStart w:id="1675" w:name="_Toc485204195"/>
        <w:bookmarkStart w:id="1676" w:name="_Toc485204386"/>
        <w:bookmarkStart w:id="1677" w:name="_Toc485209215"/>
        <w:bookmarkStart w:id="1678" w:name="_Toc485215487"/>
        <w:bookmarkEnd w:id="1674"/>
        <w:bookmarkEnd w:id="1675"/>
        <w:bookmarkEnd w:id="1676"/>
        <w:bookmarkEnd w:id="1677"/>
        <w:bookmarkEnd w:id="1678"/>
      </w:del>
    </w:p>
    <w:p w:rsidR="007A424F" w:rsidDel="00D70451" w:rsidRDefault="007A424F" w:rsidP="00E5645E">
      <w:pPr>
        <w:pStyle w:val="10"/>
        <w:rPr>
          <w:del w:id="1679" w:author="Charles guo" w:date="2017-06-14T11:32:00Z"/>
        </w:rPr>
        <w:pPrChange w:id="1680" w:author="Charles guo" w:date="2017-06-14T11:58:00Z">
          <w:pPr>
            <w:pStyle w:val="a"/>
            <w:spacing w:after="0" w:line="240" w:lineRule="auto"/>
            <w:ind w:left="425" w:firstLine="420"/>
          </w:pPr>
        </w:pPrChange>
      </w:pPr>
      <w:del w:id="1681" w:author="Charles guo" w:date="2017-06-14T11:32:00Z">
        <w:r w:rsidDel="00D70451">
          <w:rPr>
            <w:rFonts w:hint="eastAsia"/>
          </w:rPr>
          <w:delText>在</w:delText>
        </w:r>
        <w:r w:rsidDel="00D70451">
          <w:rPr>
            <w:rFonts w:hint="eastAsia"/>
          </w:rPr>
          <w:delText>&lt;</w:delText>
        </w:r>
        <w:r w:rsidDel="00D70451">
          <w:rPr>
            <w:rFonts w:hint="eastAsia"/>
          </w:rPr>
          <w:delText>部署文件夹</w:delText>
        </w:r>
        <w:r w:rsidDel="00D70451">
          <w:rPr>
            <w:rFonts w:hint="eastAsia"/>
          </w:rPr>
          <w:delText>&gt;\enovia-schedule\WEB-INF\web.xml</w:delText>
        </w:r>
        <w:r w:rsidDel="00D70451">
          <w:rPr>
            <w:rFonts w:hint="eastAsia"/>
          </w:rPr>
          <w:delText>文件中配置：</w:delText>
        </w:r>
        <w:bookmarkStart w:id="1682" w:name="_Toc485203933"/>
        <w:bookmarkStart w:id="1683" w:name="_Toc485204196"/>
        <w:bookmarkStart w:id="1684" w:name="_Toc485204387"/>
        <w:bookmarkStart w:id="1685" w:name="_Toc485209216"/>
        <w:bookmarkStart w:id="1686" w:name="_Toc485215488"/>
        <w:bookmarkEnd w:id="1682"/>
        <w:bookmarkEnd w:id="1683"/>
        <w:bookmarkEnd w:id="1684"/>
        <w:bookmarkEnd w:id="1685"/>
        <w:bookmarkEnd w:id="1686"/>
      </w:del>
    </w:p>
    <w:p w:rsidR="007A424F" w:rsidRPr="00D70451" w:rsidDel="00D70451" w:rsidRDefault="007A424F" w:rsidP="00E5645E">
      <w:pPr>
        <w:pStyle w:val="10"/>
        <w:rPr>
          <w:del w:id="1687" w:author="Charles guo" w:date="2017-06-14T11:32:00Z"/>
          <w:rPrChange w:id="1688" w:author="Charles guo" w:date="2017-06-14T11:34:00Z">
            <w:rPr>
              <w:del w:id="1689" w:author="Charles guo" w:date="2017-06-14T11:32:00Z"/>
              <w:color w:val="0070C0"/>
              <w:sz w:val="18"/>
              <w:szCs w:val="18"/>
            </w:rPr>
          </w:rPrChange>
        </w:rPr>
        <w:pPrChange w:id="1690" w:author="Charles guo" w:date="2017-06-14T11:58:00Z">
          <w:pPr>
            <w:spacing w:after="0" w:line="240" w:lineRule="auto"/>
            <w:ind w:left="283" w:firstLine="360"/>
          </w:pPr>
        </w:pPrChange>
      </w:pPr>
      <w:del w:id="1691" w:author="Charles guo" w:date="2017-06-14T11:32:00Z">
        <w:r w:rsidRPr="00D70451" w:rsidDel="00D70451">
          <w:rPr>
            <w:rPrChange w:id="1692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>&lt;context-param id="ContextParam_14"&gt;</w:delText>
        </w:r>
        <w:bookmarkStart w:id="1693" w:name="_Toc485203934"/>
        <w:bookmarkStart w:id="1694" w:name="_Toc485204197"/>
        <w:bookmarkStart w:id="1695" w:name="_Toc485204388"/>
        <w:bookmarkStart w:id="1696" w:name="_Toc485209217"/>
        <w:bookmarkStart w:id="1697" w:name="_Toc485215489"/>
        <w:bookmarkEnd w:id="1693"/>
        <w:bookmarkEnd w:id="1694"/>
        <w:bookmarkEnd w:id="1695"/>
        <w:bookmarkEnd w:id="1696"/>
        <w:bookmarkEnd w:id="1697"/>
      </w:del>
    </w:p>
    <w:p w:rsidR="007A424F" w:rsidRPr="00D70451" w:rsidDel="00D70451" w:rsidRDefault="007A424F" w:rsidP="00E5645E">
      <w:pPr>
        <w:pStyle w:val="10"/>
        <w:rPr>
          <w:del w:id="1698" w:author="Charles guo" w:date="2017-06-14T11:32:00Z"/>
          <w:rPrChange w:id="1699" w:author="Charles guo" w:date="2017-06-14T11:34:00Z">
            <w:rPr>
              <w:del w:id="1700" w:author="Charles guo" w:date="2017-06-14T11:32:00Z"/>
              <w:color w:val="0070C0"/>
              <w:sz w:val="18"/>
              <w:szCs w:val="18"/>
            </w:rPr>
          </w:rPrChange>
        </w:rPr>
        <w:pPrChange w:id="1701" w:author="Charles guo" w:date="2017-06-14T11:58:00Z">
          <w:pPr>
            <w:spacing w:after="0" w:line="240" w:lineRule="auto"/>
            <w:ind w:left="283" w:firstLine="360"/>
          </w:pPr>
        </w:pPrChange>
      </w:pPr>
      <w:del w:id="1702" w:author="Charles guo" w:date="2017-06-14T11:32:00Z">
        <w:r w:rsidRPr="00D70451" w:rsidDel="00D70451">
          <w:rPr>
            <w:rPrChange w:id="1703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&lt;param-name&gt;ematrix.timer.agent&lt;/param-name&gt;</w:delText>
        </w:r>
        <w:bookmarkStart w:id="1704" w:name="_Toc485203935"/>
        <w:bookmarkStart w:id="1705" w:name="_Toc485204198"/>
        <w:bookmarkStart w:id="1706" w:name="_Toc485204389"/>
        <w:bookmarkStart w:id="1707" w:name="_Toc485209218"/>
        <w:bookmarkStart w:id="1708" w:name="_Toc485215490"/>
        <w:bookmarkEnd w:id="1704"/>
        <w:bookmarkEnd w:id="1705"/>
        <w:bookmarkEnd w:id="1706"/>
        <w:bookmarkEnd w:id="1707"/>
        <w:bookmarkEnd w:id="1708"/>
      </w:del>
    </w:p>
    <w:p w:rsidR="007A424F" w:rsidRPr="00D70451" w:rsidDel="00D70451" w:rsidRDefault="007A424F" w:rsidP="00E5645E">
      <w:pPr>
        <w:pStyle w:val="10"/>
        <w:rPr>
          <w:del w:id="1709" w:author="Charles guo" w:date="2017-06-14T11:32:00Z"/>
          <w:rPrChange w:id="1710" w:author="Charles guo" w:date="2017-06-14T11:34:00Z">
            <w:rPr>
              <w:del w:id="1711" w:author="Charles guo" w:date="2017-06-14T11:32:00Z"/>
              <w:color w:val="0070C0"/>
              <w:sz w:val="18"/>
              <w:szCs w:val="18"/>
            </w:rPr>
          </w:rPrChange>
        </w:rPr>
        <w:pPrChange w:id="1712" w:author="Charles guo" w:date="2017-06-14T11:58:00Z">
          <w:pPr>
            <w:spacing w:after="0" w:line="240" w:lineRule="auto"/>
            <w:ind w:left="283" w:firstLine="360"/>
          </w:pPr>
        </w:pPrChange>
      </w:pPr>
      <w:del w:id="1713" w:author="Charles guo" w:date="2017-06-14T11:32:00Z">
        <w:r w:rsidRPr="00D70451" w:rsidDel="00D70451">
          <w:rPr>
            <w:rPrChange w:id="1714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&lt;param-value&gt;Test Everything&lt;/param-value&gt;</w:delText>
        </w:r>
        <w:bookmarkStart w:id="1715" w:name="_Toc485203936"/>
        <w:bookmarkStart w:id="1716" w:name="_Toc485204199"/>
        <w:bookmarkStart w:id="1717" w:name="_Toc485204390"/>
        <w:bookmarkStart w:id="1718" w:name="_Toc485209219"/>
        <w:bookmarkStart w:id="1719" w:name="_Toc485215491"/>
        <w:bookmarkEnd w:id="1715"/>
        <w:bookmarkEnd w:id="1716"/>
        <w:bookmarkEnd w:id="1717"/>
        <w:bookmarkEnd w:id="1718"/>
        <w:bookmarkEnd w:id="1719"/>
      </w:del>
    </w:p>
    <w:p w:rsidR="007A424F" w:rsidRPr="00D70451" w:rsidDel="00D70451" w:rsidRDefault="007A424F" w:rsidP="00E5645E">
      <w:pPr>
        <w:pStyle w:val="10"/>
        <w:rPr>
          <w:del w:id="1720" w:author="Charles guo" w:date="2017-06-14T11:32:00Z"/>
          <w:rPrChange w:id="1721" w:author="Charles guo" w:date="2017-06-14T11:34:00Z">
            <w:rPr>
              <w:del w:id="1722" w:author="Charles guo" w:date="2017-06-14T11:32:00Z"/>
              <w:color w:val="0070C0"/>
              <w:sz w:val="18"/>
              <w:szCs w:val="18"/>
            </w:rPr>
          </w:rPrChange>
        </w:rPr>
        <w:pPrChange w:id="1723" w:author="Charles guo" w:date="2017-06-14T11:58:00Z">
          <w:pPr>
            <w:spacing w:after="0" w:line="240" w:lineRule="auto"/>
            <w:ind w:left="283" w:firstLine="360"/>
          </w:pPr>
        </w:pPrChange>
      </w:pPr>
      <w:del w:id="1724" w:author="Charles guo" w:date="2017-06-14T11:32:00Z">
        <w:r w:rsidRPr="00D70451" w:rsidDel="00D70451">
          <w:rPr>
            <w:rPrChange w:id="1725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&lt;/context-param&gt;</w:delText>
        </w:r>
        <w:bookmarkStart w:id="1726" w:name="_Toc485203937"/>
        <w:bookmarkStart w:id="1727" w:name="_Toc485204200"/>
        <w:bookmarkStart w:id="1728" w:name="_Toc485204391"/>
        <w:bookmarkStart w:id="1729" w:name="_Toc485209220"/>
        <w:bookmarkStart w:id="1730" w:name="_Toc485215492"/>
        <w:bookmarkEnd w:id="1726"/>
        <w:bookmarkEnd w:id="1727"/>
        <w:bookmarkEnd w:id="1728"/>
        <w:bookmarkEnd w:id="1729"/>
        <w:bookmarkEnd w:id="1730"/>
      </w:del>
    </w:p>
    <w:p w:rsidR="007A424F" w:rsidRPr="00D70451" w:rsidDel="00D70451" w:rsidRDefault="007A424F" w:rsidP="00E5645E">
      <w:pPr>
        <w:pStyle w:val="10"/>
        <w:rPr>
          <w:del w:id="1731" w:author="Charles guo" w:date="2017-06-14T11:32:00Z"/>
          <w:rPrChange w:id="1732" w:author="Charles guo" w:date="2017-06-14T11:34:00Z">
            <w:rPr>
              <w:del w:id="1733" w:author="Charles guo" w:date="2017-06-14T11:32:00Z"/>
              <w:color w:val="0070C0"/>
              <w:sz w:val="18"/>
              <w:szCs w:val="18"/>
            </w:rPr>
          </w:rPrChange>
        </w:rPr>
        <w:pPrChange w:id="1734" w:author="Charles guo" w:date="2017-06-14T11:58:00Z">
          <w:pPr>
            <w:spacing w:after="0" w:line="240" w:lineRule="auto"/>
            <w:ind w:left="283" w:firstLine="360"/>
          </w:pPr>
        </w:pPrChange>
      </w:pPr>
      <w:del w:id="1735" w:author="Charles guo" w:date="2017-06-14T11:32:00Z">
        <w:r w:rsidRPr="00D70451" w:rsidDel="00D70451">
          <w:rPr>
            <w:rPrChange w:id="1736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&lt;context-param id="ContextParam_15"&gt;</w:delText>
        </w:r>
        <w:bookmarkStart w:id="1737" w:name="_Toc485203938"/>
        <w:bookmarkStart w:id="1738" w:name="_Toc485204201"/>
        <w:bookmarkStart w:id="1739" w:name="_Toc485204392"/>
        <w:bookmarkStart w:id="1740" w:name="_Toc485209221"/>
        <w:bookmarkStart w:id="1741" w:name="_Toc485215493"/>
        <w:bookmarkEnd w:id="1737"/>
        <w:bookmarkEnd w:id="1738"/>
        <w:bookmarkEnd w:id="1739"/>
        <w:bookmarkEnd w:id="1740"/>
        <w:bookmarkEnd w:id="1741"/>
      </w:del>
    </w:p>
    <w:p w:rsidR="007A424F" w:rsidRPr="00D70451" w:rsidDel="00D70451" w:rsidRDefault="007A424F" w:rsidP="00E5645E">
      <w:pPr>
        <w:pStyle w:val="10"/>
        <w:rPr>
          <w:del w:id="1742" w:author="Charles guo" w:date="2017-06-14T11:32:00Z"/>
          <w:rPrChange w:id="1743" w:author="Charles guo" w:date="2017-06-14T11:34:00Z">
            <w:rPr>
              <w:del w:id="1744" w:author="Charles guo" w:date="2017-06-14T11:32:00Z"/>
              <w:color w:val="0070C0"/>
              <w:sz w:val="18"/>
              <w:szCs w:val="18"/>
            </w:rPr>
          </w:rPrChange>
        </w:rPr>
        <w:pPrChange w:id="1745" w:author="Charles guo" w:date="2017-06-14T11:58:00Z">
          <w:pPr>
            <w:spacing w:after="0" w:line="240" w:lineRule="auto"/>
            <w:ind w:left="283" w:firstLine="360"/>
          </w:pPr>
        </w:pPrChange>
      </w:pPr>
      <w:del w:id="1746" w:author="Charles guo" w:date="2017-06-14T11:32:00Z">
        <w:r w:rsidRPr="00D70451" w:rsidDel="00D70451">
          <w:rPr>
            <w:rPrChange w:id="1747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&lt;param-name&gt;ematrix.timer.agent.key&lt;/param-name&gt;</w:delText>
        </w:r>
        <w:bookmarkStart w:id="1748" w:name="_Toc485203939"/>
        <w:bookmarkStart w:id="1749" w:name="_Toc485204202"/>
        <w:bookmarkStart w:id="1750" w:name="_Toc485204393"/>
        <w:bookmarkStart w:id="1751" w:name="_Toc485209222"/>
        <w:bookmarkStart w:id="1752" w:name="_Toc485215494"/>
        <w:bookmarkEnd w:id="1748"/>
        <w:bookmarkEnd w:id="1749"/>
        <w:bookmarkEnd w:id="1750"/>
        <w:bookmarkEnd w:id="1751"/>
        <w:bookmarkEnd w:id="1752"/>
      </w:del>
    </w:p>
    <w:p w:rsidR="007A424F" w:rsidRPr="00D70451" w:rsidDel="00D70451" w:rsidRDefault="007A424F" w:rsidP="00E5645E">
      <w:pPr>
        <w:pStyle w:val="10"/>
        <w:rPr>
          <w:del w:id="1753" w:author="Charles guo" w:date="2017-06-14T11:32:00Z"/>
          <w:rPrChange w:id="1754" w:author="Charles guo" w:date="2017-06-14T11:34:00Z">
            <w:rPr>
              <w:del w:id="1755" w:author="Charles guo" w:date="2017-06-14T11:32:00Z"/>
              <w:color w:val="0070C0"/>
              <w:sz w:val="18"/>
              <w:szCs w:val="18"/>
            </w:rPr>
          </w:rPrChange>
        </w:rPr>
        <w:pPrChange w:id="1756" w:author="Charles guo" w:date="2017-06-14T11:58:00Z">
          <w:pPr>
            <w:spacing w:after="0" w:line="240" w:lineRule="auto"/>
            <w:ind w:left="283" w:firstLine="360"/>
          </w:pPr>
        </w:pPrChange>
      </w:pPr>
      <w:del w:id="1757" w:author="Charles guo" w:date="2017-06-14T11:32:00Z">
        <w:r w:rsidRPr="00D70451" w:rsidDel="00D70451">
          <w:rPr>
            <w:rPrChange w:id="1758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&lt;param-value&gt;enovia2013x&lt;/param-value&gt;</w:delText>
        </w:r>
        <w:bookmarkStart w:id="1759" w:name="_Toc485203940"/>
        <w:bookmarkStart w:id="1760" w:name="_Toc485204203"/>
        <w:bookmarkStart w:id="1761" w:name="_Toc485204394"/>
        <w:bookmarkStart w:id="1762" w:name="_Toc485209223"/>
        <w:bookmarkStart w:id="1763" w:name="_Toc485215495"/>
        <w:bookmarkEnd w:id="1759"/>
        <w:bookmarkEnd w:id="1760"/>
        <w:bookmarkEnd w:id="1761"/>
        <w:bookmarkEnd w:id="1762"/>
        <w:bookmarkEnd w:id="1763"/>
      </w:del>
    </w:p>
    <w:p w:rsidR="007A424F" w:rsidRPr="00D70451" w:rsidDel="00D70451" w:rsidRDefault="007A424F" w:rsidP="00E5645E">
      <w:pPr>
        <w:pStyle w:val="10"/>
        <w:rPr>
          <w:del w:id="1764" w:author="Charles guo" w:date="2017-06-14T11:32:00Z"/>
          <w:rPrChange w:id="1765" w:author="Charles guo" w:date="2017-06-14T11:34:00Z">
            <w:rPr>
              <w:del w:id="1766" w:author="Charles guo" w:date="2017-06-14T11:32:00Z"/>
              <w:color w:val="0070C0"/>
              <w:sz w:val="18"/>
              <w:szCs w:val="18"/>
            </w:rPr>
          </w:rPrChange>
        </w:rPr>
        <w:pPrChange w:id="1767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768" w:author="Charles guo" w:date="2017-06-14T11:32:00Z">
        <w:r w:rsidRPr="00D70451" w:rsidDel="00D70451">
          <w:rPr>
            <w:rPrChange w:id="1769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&lt;/context-param&gt;</w:delText>
        </w:r>
        <w:bookmarkStart w:id="1770" w:name="_Toc485203941"/>
        <w:bookmarkStart w:id="1771" w:name="_Toc485204204"/>
        <w:bookmarkStart w:id="1772" w:name="_Toc485204395"/>
        <w:bookmarkStart w:id="1773" w:name="_Toc485209224"/>
        <w:bookmarkStart w:id="1774" w:name="_Toc485215496"/>
        <w:bookmarkEnd w:id="1770"/>
        <w:bookmarkEnd w:id="1771"/>
        <w:bookmarkEnd w:id="1772"/>
        <w:bookmarkEnd w:id="1773"/>
        <w:bookmarkEnd w:id="1774"/>
      </w:del>
    </w:p>
    <w:p w:rsidR="007A424F" w:rsidRPr="00D70451" w:rsidDel="00D70451" w:rsidRDefault="007A424F" w:rsidP="00E5645E">
      <w:pPr>
        <w:pStyle w:val="10"/>
        <w:rPr>
          <w:del w:id="1775" w:author="Charles guo" w:date="2017-06-14T11:32:00Z"/>
          <w:rPrChange w:id="1776" w:author="Charles guo" w:date="2017-06-14T11:34:00Z">
            <w:rPr>
              <w:del w:id="1777" w:author="Charles guo" w:date="2017-06-14T11:32:00Z"/>
              <w:color w:val="0070C0"/>
              <w:sz w:val="18"/>
              <w:szCs w:val="18"/>
            </w:rPr>
          </w:rPrChange>
        </w:rPr>
        <w:pPrChange w:id="1778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779" w:author="Charles guo" w:date="2017-06-14T11:32:00Z">
        <w:r w:rsidRPr="00D70451" w:rsidDel="00D70451">
          <w:rPr>
            <w:rPrChange w:id="1780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>&lt;context-param id="ContextParam_18"&gt;</w:delText>
        </w:r>
        <w:bookmarkStart w:id="1781" w:name="_Toc485203942"/>
        <w:bookmarkStart w:id="1782" w:name="_Toc485204205"/>
        <w:bookmarkStart w:id="1783" w:name="_Toc485204396"/>
        <w:bookmarkStart w:id="1784" w:name="_Toc485209225"/>
        <w:bookmarkStart w:id="1785" w:name="_Toc485215497"/>
        <w:bookmarkEnd w:id="1781"/>
        <w:bookmarkEnd w:id="1782"/>
        <w:bookmarkEnd w:id="1783"/>
        <w:bookmarkEnd w:id="1784"/>
        <w:bookmarkEnd w:id="1785"/>
      </w:del>
    </w:p>
    <w:p w:rsidR="007A424F" w:rsidRPr="00D70451" w:rsidDel="00D70451" w:rsidRDefault="007A424F" w:rsidP="00E5645E">
      <w:pPr>
        <w:pStyle w:val="10"/>
        <w:rPr>
          <w:del w:id="1786" w:author="Charles guo" w:date="2017-06-14T11:32:00Z"/>
          <w:rPrChange w:id="1787" w:author="Charles guo" w:date="2017-06-14T11:34:00Z">
            <w:rPr>
              <w:del w:id="1788" w:author="Charles guo" w:date="2017-06-14T11:32:00Z"/>
              <w:color w:val="0070C0"/>
              <w:sz w:val="18"/>
              <w:szCs w:val="18"/>
            </w:rPr>
          </w:rPrChange>
        </w:rPr>
        <w:pPrChange w:id="1789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790" w:author="Charles guo" w:date="2017-06-14T11:32:00Z">
        <w:r w:rsidRPr="00D70451" w:rsidDel="00D70451">
          <w:rPr>
            <w:rPrChange w:id="1791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&lt;param-name&gt;ematrix.timer.interval1&lt;/param-name&gt;</w:delText>
        </w:r>
        <w:bookmarkStart w:id="1792" w:name="_Toc485203943"/>
        <w:bookmarkStart w:id="1793" w:name="_Toc485204206"/>
        <w:bookmarkStart w:id="1794" w:name="_Toc485204397"/>
        <w:bookmarkStart w:id="1795" w:name="_Toc485209226"/>
        <w:bookmarkStart w:id="1796" w:name="_Toc485215498"/>
        <w:bookmarkEnd w:id="1792"/>
        <w:bookmarkEnd w:id="1793"/>
        <w:bookmarkEnd w:id="1794"/>
        <w:bookmarkEnd w:id="1795"/>
        <w:bookmarkEnd w:id="1796"/>
      </w:del>
    </w:p>
    <w:p w:rsidR="007A424F" w:rsidRPr="00D70451" w:rsidDel="00D70451" w:rsidRDefault="007A424F" w:rsidP="00E5645E">
      <w:pPr>
        <w:pStyle w:val="10"/>
        <w:rPr>
          <w:del w:id="1797" w:author="Charles guo" w:date="2017-06-14T11:32:00Z"/>
          <w:rPrChange w:id="1798" w:author="Charles guo" w:date="2017-06-14T11:34:00Z">
            <w:rPr>
              <w:del w:id="1799" w:author="Charles guo" w:date="2017-06-14T11:32:00Z"/>
              <w:color w:val="0070C0"/>
              <w:sz w:val="18"/>
              <w:szCs w:val="18"/>
            </w:rPr>
          </w:rPrChange>
        </w:rPr>
        <w:pPrChange w:id="1800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01" w:author="Charles guo" w:date="2017-06-14T11:32:00Z">
        <w:r w:rsidRPr="00D70451" w:rsidDel="00D70451">
          <w:rPr>
            <w:rPrChange w:id="1802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&lt;param-value&gt;900&lt;/param-value&gt;</w:delText>
        </w:r>
        <w:bookmarkStart w:id="1803" w:name="_Toc485203944"/>
        <w:bookmarkStart w:id="1804" w:name="_Toc485204207"/>
        <w:bookmarkStart w:id="1805" w:name="_Toc485204398"/>
        <w:bookmarkStart w:id="1806" w:name="_Toc485209227"/>
        <w:bookmarkStart w:id="1807" w:name="_Toc485215499"/>
        <w:bookmarkEnd w:id="1803"/>
        <w:bookmarkEnd w:id="1804"/>
        <w:bookmarkEnd w:id="1805"/>
        <w:bookmarkEnd w:id="1806"/>
        <w:bookmarkEnd w:id="1807"/>
      </w:del>
    </w:p>
    <w:p w:rsidR="007A424F" w:rsidRPr="00D70451" w:rsidDel="00D70451" w:rsidRDefault="007A424F" w:rsidP="00E5645E">
      <w:pPr>
        <w:pStyle w:val="10"/>
        <w:rPr>
          <w:del w:id="1808" w:author="Charles guo" w:date="2017-06-14T11:32:00Z"/>
          <w:rPrChange w:id="1809" w:author="Charles guo" w:date="2017-06-14T11:34:00Z">
            <w:rPr>
              <w:del w:id="1810" w:author="Charles guo" w:date="2017-06-14T11:32:00Z"/>
              <w:color w:val="0070C0"/>
              <w:sz w:val="18"/>
              <w:szCs w:val="18"/>
            </w:rPr>
          </w:rPrChange>
        </w:rPr>
        <w:pPrChange w:id="1811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12" w:author="Charles guo" w:date="2017-06-14T11:32:00Z">
        <w:r w:rsidRPr="00D70451" w:rsidDel="00D70451">
          <w:rPr>
            <w:rPrChange w:id="1813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&lt;/context-param&gt;</w:delText>
        </w:r>
        <w:bookmarkStart w:id="1814" w:name="_Toc485203945"/>
        <w:bookmarkStart w:id="1815" w:name="_Toc485204208"/>
        <w:bookmarkStart w:id="1816" w:name="_Toc485204399"/>
        <w:bookmarkStart w:id="1817" w:name="_Toc485209228"/>
        <w:bookmarkStart w:id="1818" w:name="_Toc485215500"/>
        <w:bookmarkEnd w:id="1814"/>
        <w:bookmarkEnd w:id="1815"/>
        <w:bookmarkEnd w:id="1816"/>
        <w:bookmarkEnd w:id="1817"/>
        <w:bookmarkEnd w:id="1818"/>
      </w:del>
    </w:p>
    <w:p w:rsidR="007A424F" w:rsidRPr="00D70451" w:rsidDel="00D70451" w:rsidRDefault="007A424F" w:rsidP="00E5645E">
      <w:pPr>
        <w:pStyle w:val="10"/>
        <w:rPr>
          <w:del w:id="1819" w:author="Charles guo" w:date="2017-06-14T11:32:00Z"/>
          <w:rPrChange w:id="1820" w:author="Charles guo" w:date="2017-06-14T11:34:00Z">
            <w:rPr>
              <w:del w:id="1821" w:author="Charles guo" w:date="2017-06-14T11:32:00Z"/>
              <w:color w:val="0070C0"/>
              <w:sz w:val="18"/>
              <w:szCs w:val="18"/>
            </w:rPr>
          </w:rPrChange>
        </w:rPr>
        <w:pPrChange w:id="1822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23" w:author="Charles guo" w:date="2017-06-14T11:32:00Z">
        <w:r w:rsidRPr="00D70451" w:rsidDel="00D70451">
          <w:rPr>
            <w:rPrChange w:id="1824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&lt;context-param id="ContextParam_19"&gt;</w:delText>
        </w:r>
        <w:bookmarkStart w:id="1825" w:name="_Toc485203946"/>
        <w:bookmarkStart w:id="1826" w:name="_Toc485204209"/>
        <w:bookmarkStart w:id="1827" w:name="_Toc485204400"/>
        <w:bookmarkStart w:id="1828" w:name="_Toc485209229"/>
        <w:bookmarkStart w:id="1829" w:name="_Toc485215501"/>
        <w:bookmarkEnd w:id="1825"/>
        <w:bookmarkEnd w:id="1826"/>
        <w:bookmarkEnd w:id="1827"/>
        <w:bookmarkEnd w:id="1828"/>
        <w:bookmarkEnd w:id="1829"/>
      </w:del>
    </w:p>
    <w:p w:rsidR="007A424F" w:rsidRPr="00D70451" w:rsidDel="00D70451" w:rsidRDefault="007A424F" w:rsidP="00E5645E">
      <w:pPr>
        <w:pStyle w:val="10"/>
        <w:rPr>
          <w:del w:id="1830" w:author="Charles guo" w:date="2017-06-14T11:32:00Z"/>
          <w:rPrChange w:id="1831" w:author="Charles guo" w:date="2017-06-14T11:34:00Z">
            <w:rPr>
              <w:del w:id="1832" w:author="Charles guo" w:date="2017-06-14T11:32:00Z"/>
              <w:color w:val="0070C0"/>
              <w:sz w:val="18"/>
              <w:szCs w:val="18"/>
            </w:rPr>
          </w:rPrChange>
        </w:rPr>
        <w:pPrChange w:id="1833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34" w:author="Charles guo" w:date="2017-06-14T11:32:00Z">
        <w:r w:rsidRPr="00D70451" w:rsidDel="00D70451">
          <w:rPr>
            <w:rPrChange w:id="1835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&lt;param-name&gt;ematrix.timer.command1&lt;/param-name&gt;</w:delText>
        </w:r>
        <w:bookmarkStart w:id="1836" w:name="_Toc485203947"/>
        <w:bookmarkStart w:id="1837" w:name="_Toc485204210"/>
        <w:bookmarkStart w:id="1838" w:name="_Toc485204401"/>
        <w:bookmarkStart w:id="1839" w:name="_Toc485209230"/>
        <w:bookmarkStart w:id="1840" w:name="_Toc485215502"/>
        <w:bookmarkEnd w:id="1836"/>
        <w:bookmarkEnd w:id="1837"/>
        <w:bookmarkEnd w:id="1838"/>
        <w:bookmarkEnd w:id="1839"/>
        <w:bookmarkEnd w:id="1840"/>
      </w:del>
    </w:p>
    <w:p w:rsidR="007A424F" w:rsidRPr="00D70451" w:rsidDel="00D70451" w:rsidRDefault="007A424F" w:rsidP="00E5645E">
      <w:pPr>
        <w:pStyle w:val="10"/>
        <w:rPr>
          <w:del w:id="1841" w:author="Charles guo" w:date="2017-06-14T11:32:00Z"/>
          <w:rPrChange w:id="1842" w:author="Charles guo" w:date="2017-06-14T11:34:00Z">
            <w:rPr>
              <w:del w:id="1843" w:author="Charles guo" w:date="2017-06-14T11:32:00Z"/>
              <w:color w:val="0070C0"/>
              <w:sz w:val="18"/>
              <w:szCs w:val="18"/>
            </w:rPr>
          </w:rPrChange>
        </w:rPr>
        <w:pPrChange w:id="1844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45" w:author="Charles guo" w:date="2017-06-14T11:32:00Z">
        <w:r w:rsidRPr="00D70451" w:rsidDel="00D70451">
          <w:rPr>
            <w:rPrChange w:id="1846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   &lt;param-value&gt;execute program SYChange -method transferDataToBPMMiddleDB&lt;/param-value&gt;</w:delText>
        </w:r>
        <w:bookmarkStart w:id="1847" w:name="_Toc485203948"/>
        <w:bookmarkStart w:id="1848" w:name="_Toc485204211"/>
        <w:bookmarkStart w:id="1849" w:name="_Toc485204402"/>
        <w:bookmarkStart w:id="1850" w:name="_Toc485209231"/>
        <w:bookmarkStart w:id="1851" w:name="_Toc485215503"/>
        <w:bookmarkEnd w:id="1847"/>
        <w:bookmarkEnd w:id="1848"/>
        <w:bookmarkEnd w:id="1849"/>
        <w:bookmarkEnd w:id="1850"/>
        <w:bookmarkEnd w:id="1851"/>
      </w:del>
    </w:p>
    <w:p w:rsidR="007A424F" w:rsidDel="00D70451" w:rsidRDefault="007A424F" w:rsidP="00E5645E">
      <w:pPr>
        <w:pStyle w:val="10"/>
        <w:rPr>
          <w:del w:id="1852" w:author="Charles guo" w:date="2017-06-14T11:32:00Z"/>
        </w:rPr>
        <w:pPrChange w:id="1853" w:author="Charles guo" w:date="2017-06-14T11:58:00Z">
          <w:pPr>
            <w:pStyle w:val="a"/>
            <w:spacing w:after="0" w:line="240" w:lineRule="auto"/>
            <w:ind w:left="425" w:firstLine="360"/>
          </w:pPr>
        </w:pPrChange>
      </w:pPr>
      <w:del w:id="1854" w:author="Charles guo" w:date="2017-06-14T11:32:00Z">
        <w:r w:rsidRPr="00D70451" w:rsidDel="00D70451">
          <w:rPr>
            <w:rPrChange w:id="1855" w:author="Charles guo" w:date="2017-06-14T11:34:00Z">
              <w:rPr>
                <w:color w:val="0070C0"/>
                <w:sz w:val="18"/>
                <w:szCs w:val="18"/>
              </w:rPr>
            </w:rPrChange>
          </w:rPr>
          <w:delText xml:space="preserve">      &lt;/context-param&gt;</w:delText>
        </w:r>
        <w:bookmarkStart w:id="1856" w:name="_Toc485203949"/>
        <w:bookmarkStart w:id="1857" w:name="_Toc485204212"/>
        <w:bookmarkStart w:id="1858" w:name="_Toc485204403"/>
        <w:bookmarkStart w:id="1859" w:name="_Toc485209232"/>
        <w:bookmarkStart w:id="1860" w:name="_Toc485215504"/>
        <w:bookmarkEnd w:id="1856"/>
        <w:bookmarkEnd w:id="1857"/>
        <w:bookmarkEnd w:id="1858"/>
        <w:bookmarkEnd w:id="1859"/>
        <w:bookmarkEnd w:id="1860"/>
      </w:del>
    </w:p>
    <w:p w:rsidR="007A424F" w:rsidDel="00D70451" w:rsidRDefault="007A424F" w:rsidP="00E5645E">
      <w:pPr>
        <w:pStyle w:val="10"/>
        <w:rPr>
          <w:del w:id="1861" w:author="Charles guo" w:date="2017-06-14T11:32:00Z"/>
        </w:rPr>
        <w:pPrChange w:id="1862" w:author="Charles guo" w:date="2017-06-14T11:58:00Z">
          <w:pPr>
            <w:spacing w:after="0" w:line="240" w:lineRule="auto"/>
            <w:ind w:left="283" w:firstLine="420"/>
          </w:pPr>
        </w:pPrChange>
      </w:pPr>
      <w:del w:id="1863" w:author="Charles guo" w:date="2017-06-14T11:32:00Z">
        <w:r w:rsidDel="00D70451">
          <w:tab/>
        </w:r>
        <w:r w:rsidDel="00D70451">
          <w:rPr>
            <w:rFonts w:hint="eastAsia"/>
          </w:rPr>
          <w:delText>参数说明：</w:delText>
        </w:r>
        <w:bookmarkStart w:id="1864" w:name="_Toc485203950"/>
        <w:bookmarkStart w:id="1865" w:name="_Toc485204213"/>
        <w:bookmarkStart w:id="1866" w:name="_Toc485204404"/>
        <w:bookmarkStart w:id="1867" w:name="_Toc485209233"/>
        <w:bookmarkStart w:id="1868" w:name="_Toc485215505"/>
        <w:bookmarkEnd w:id="1864"/>
        <w:bookmarkEnd w:id="1865"/>
        <w:bookmarkEnd w:id="1866"/>
        <w:bookmarkEnd w:id="1867"/>
        <w:bookmarkEnd w:id="1868"/>
      </w:del>
    </w:p>
    <w:p w:rsidR="007A424F" w:rsidDel="00D70451" w:rsidRDefault="007A424F" w:rsidP="00E5645E">
      <w:pPr>
        <w:pStyle w:val="10"/>
        <w:rPr>
          <w:del w:id="1869" w:author="Charles guo" w:date="2017-06-14T11:32:00Z"/>
        </w:rPr>
        <w:pPrChange w:id="1870" w:author="Charles guo" w:date="2017-06-14T11:58:00Z">
          <w:pPr>
            <w:spacing w:after="0" w:line="240" w:lineRule="auto"/>
            <w:ind w:left="283" w:firstLine="420"/>
          </w:pPr>
        </w:pPrChange>
      </w:pPr>
      <w:del w:id="1871" w:author="Charles guo" w:date="2017-06-14T11:32:00Z">
        <w:r w:rsidDel="00D70451">
          <w:rPr>
            <w:rFonts w:hint="eastAsia"/>
          </w:rPr>
          <w:delText>ematrix.timer.agent</w:delText>
        </w:r>
        <w:r w:rsidDel="00D70451">
          <w:rPr>
            <w:rFonts w:hint="eastAsia"/>
          </w:rPr>
          <w:delText>表示后台进程登陆</w:delText>
        </w:r>
        <w:r w:rsidDel="00D70451">
          <w:rPr>
            <w:rFonts w:hint="eastAsia"/>
          </w:rPr>
          <w:delText>enovia</w:delText>
        </w:r>
        <w:r w:rsidDel="00D70451">
          <w:rPr>
            <w:rFonts w:hint="eastAsia"/>
          </w:rPr>
          <w:delText>系统的账号，一般为管理员账号</w:delText>
        </w:r>
        <w:bookmarkStart w:id="1872" w:name="_Toc485203951"/>
        <w:bookmarkStart w:id="1873" w:name="_Toc485204214"/>
        <w:bookmarkStart w:id="1874" w:name="_Toc485204405"/>
        <w:bookmarkStart w:id="1875" w:name="_Toc485209234"/>
        <w:bookmarkStart w:id="1876" w:name="_Toc485215506"/>
        <w:bookmarkEnd w:id="1872"/>
        <w:bookmarkEnd w:id="1873"/>
        <w:bookmarkEnd w:id="1874"/>
        <w:bookmarkEnd w:id="1875"/>
        <w:bookmarkEnd w:id="1876"/>
      </w:del>
    </w:p>
    <w:p w:rsidR="007A424F" w:rsidDel="00D70451" w:rsidRDefault="007A424F" w:rsidP="00E5645E">
      <w:pPr>
        <w:pStyle w:val="10"/>
        <w:rPr>
          <w:del w:id="1877" w:author="Charles guo" w:date="2017-06-14T11:32:00Z"/>
        </w:rPr>
        <w:pPrChange w:id="1878" w:author="Charles guo" w:date="2017-06-14T11:58:00Z">
          <w:pPr>
            <w:spacing w:after="0" w:line="240" w:lineRule="auto"/>
            <w:ind w:left="283" w:firstLine="420"/>
          </w:pPr>
        </w:pPrChange>
      </w:pPr>
      <w:del w:id="1879" w:author="Charles guo" w:date="2017-06-14T11:32:00Z">
        <w:r w:rsidDel="00D70451">
          <w:rPr>
            <w:rFonts w:hint="eastAsia"/>
          </w:rPr>
          <w:delText>ematrix.timer.agent.key</w:delText>
        </w:r>
        <w:r w:rsidDel="00D70451">
          <w:rPr>
            <w:rFonts w:hint="eastAsia"/>
          </w:rPr>
          <w:delText>表示和上面账号对应的登陆密码</w:delText>
        </w:r>
        <w:bookmarkStart w:id="1880" w:name="_Toc485203952"/>
        <w:bookmarkStart w:id="1881" w:name="_Toc485204215"/>
        <w:bookmarkStart w:id="1882" w:name="_Toc485204406"/>
        <w:bookmarkStart w:id="1883" w:name="_Toc485209235"/>
        <w:bookmarkStart w:id="1884" w:name="_Toc485215507"/>
        <w:bookmarkEnd w:id="1880"/>
        <w:bookmarkEnd w:id="1881"/>
        <w:bookmarkEnd w:id="1882"/>
        <w:bookmarkEnd w:id="1883"/>
        <w:bookmarkEnd w:id="1884"/>
      </w:del>
    </w:p>
    <w:p w:rsidR="007A424F" w:rsidDel="00D70451" w:rsidRDefault="007A424F" w:rsidP="00E5645E">
      <w:pPr>
        <w:pStyle w:val="10"/>
        <w:rPr>
          <w:del w:id="1885" w:author="Charles guo" w:date="2017-06-14T11:32:00Z"/>
        </w:rPr>
        <w:pPrChange w:id="1886" w:author="Charles guo" w:date="2017-06-14T11:58:00Z">
          <w:pPr>
            <w:spacing w:after="0" w:line="240" w:lineRule="auto"/>
            <w:ind w:left="284" w:firstLine="420"/>
          </w:pPr>
        </w:pPrChange>
      </w:pPr>
      <w:del w:id="1887" w:author="Charles guo" w:date="2017-06-14T11:32:00Z">
        <w:r w:rsidDel="00D70451">
          <w:rPr>
            <w:rFonts w:hint="eastAsia"/>
          </w:rPr>
          <w:delText>ematrix.timer.interval</w:delText>
        </w:r>
        <w:r w:rsidDel="00D70451">
          <w:delText>1</w:delText>
        </w:r>
        <w:r w:rsidDel="00D70451">
          <w:rPr>
            <w:rFonts w:hint="eastAsia"/>
          </w:rPr>
          <w:delText>表示定时执行动作的时间间隔，单位为秒</w:delText>
        </w:r>
        <w:bookmarkStart w:id="1888" w:name="_Toc485203953"/>
        <w:bookmarkStart w:id="1889" w:name="_Toc485204216"/>
        <w:bookmarkStart w:id="1890" w:name="_Toc485204407"/>
        <w:bookmarkStart w:id="1891" w:name="_Toc485209236"/>
        <w:bookmarkStart w:id="1892" w:name="_Toc485215508"/>
        <w:bookmarkEnd w:id="1888"/>
        <w:bookmarkEnd w:id="1889"/>
        <w:bookmarkEnd w:id="1890"/>
        <w:bookmarkEnd w:id="1891"/>
        <w:bookmarkEnd w:id="1892"/>
      </w:del>
    </w:p>
    <w:p w:rsidR="007A424F" w:rsidDel="00D70451" w:rsidRDefault="007A424F" w:rsidP="00E5645E">
      <w:pPr>
        <w:pStyle w:val="10"/>
        <w:rPr>
          <w:del w:id="1893" w:author="Charles guo" w:date="2017-06-14T11:32:00Z"/>
        </w:rPr>
        <w:pPrChange w:id="1894" w:author="Charles guo" w:date="2017-06-14T11:58:00Z">
          <w:pPr>
            <w:spacing w:after="0" w:line="240" w:lineRule="auto"/>
            <w:ind w:firstLine="420"/>
          </w:pPr>
        </w:pPrChange>
      </w:pPr>
      <w:del w:id="1895" w:author="Charles guo" w:date="2017-06-14T11:32:00Z">
        <w:r w:rsidDel="00D70451">
          <w:rPr>
            <w:rFonts w:hint="eastAsia"/>
          </w:rPr>
          <w:delText>ematrix.timer.command</w:delText>
        </w:r>
        <w:r w:rsidDel="00D70451">
          <w:delText>1</w:delText>
        </w:r>
        <w:r w:rsidDel="00D70451">
          <w:rPr>
            <w:rFonts w:hint="eastAsia"/>
          </w:rPr>
          <w:delText>后台进程定时执行的方法</w:delText>
        </w:r>
        <w:bookmarkStart w:id="1896" w:name="_Toc485203954"/>
        <w:bookmarkStart w:id="1897" w:name="_Toc485204217"/>
        <w:bookmarkStart w:id="1898" w:name="_Toc485204408"/>
        <w:bookmarkStart w:id="1899" w:name="_Toc485209237"/>
        <w:bookmarkStart w:id="1900" w:name="_Toc485215509"/>
        <w:bookmarkEnd w:id="1896"/>
        <w:bookmarkEnd w:id="1897"/>
        <w:bookmarkEnd w:id="1898"/>
        <w:bookmarkEnd w:id="1899"/>
        <w:bookmarkEnd w:id="1900"/>
      </w:del>
    </w:p>
    <w:p w:rsidR="007A424F" w:rsidRPr="007A424F" w:rsidDel="00D70451" w:rsidRDefault="007A424F" w:rsidP="00E5645E">
      <w:pPr>
        <w:pStyle w:val="10"/>
        <w:rPr>
          <w:del w:id="1901" w:author="Charles guo" w:date="2017-06-14T11:32:00Z"/>
        </w:rPr>
        <w:pPrChange w:id="1902" w:author="Charles guo" w:date="2017-06-14T11:58:00Z">
          <w:pPr>
            <w:spacing w:after="0" w:line="240" w:lineRule="auto"/>
            <w:ind w:firstLine="420"/>
          </w:pPr>
        </w:pPrChange>
      </w:pPr>
      <w:bookmarkStart w:id="1903" w:name="_Toc485203955"/>
      <w:bookmarkStart w:id="1904" w:name="_Toc485204218"/>
      <w:bookmarkStart w:id="1905" w:name="_Toc485204409"/>
      <w:bookmarkStart w:id="1906" w:name="_Toc485209238"/>
      <w:bookmarkStart w:id="1907" w:name="_Toc485215510"/>
      <w:bookmarkEnd w:id="1903"/>
      <w:bookmarkEnd w:id="1904"/>
      <w:bookmarkEnd w:id="1905"/>
      <w:bookmarkEnd w:id="1906"/>
      <w:bookmarkEnd w:id="1907"/>
    </w:p>
    <w:p w:rsidR="00A077EB" w:rsidRDefault="00A077EB" w:rsidP="00E5645E">
      <w:pPr>
        <w:pStyle w:val="10"/>
        <w:ind w:left="141" w:hanging="141"/>
        <w:pPrChange w:id="1908" w:author="Charles guo" w:date="2017-06-14T11:58:00Z">
          <w:pPr>
            <w:pStyle w:val="10"/>
            <w:numPr>
              <w:numId w:val="14"/>
            </w:numPr>
            <w:ind w:left="420" w:firstLine="640"/>
          </w:pPr>
        </w:pPrChange>
      </w:pPr>
      <w:bookmarkStart w:id="1909" w:name="_Toc485215511"/>
      <w:r>
        <w:rPr>
          <w:rFonts w:hint="eastAsia"/>
        </w:rPr>
        <w:t>Oracle db</w:t>
      </w:r>
      <w:r>
        <w:rPr>
          <w:rFonts w:hint="eastAsia"/>
        </w:rPr>
        <w:t>的维护</w:t>
      </w:r>
      <w:bookmarkEnd w:id="1909"/>
    </w:p>
    <w:p w:rsidR="00A077EB" w:rsidRPr="00A077EB" w:rsidRDefault="00A077EB" w:rsidP="00B54A69">
      <w:pPr>
        <w:pStyle w:val="a"/>
        <w:numPr>
          <w:ilvl w:val="0"/>
          <w:numId w:val="15"/>
        </w:numPr>
        <w:pBdr>
          <w:bottom w:val="single" w:sz="4" w:space="1" w:color="622423" w:themeColor="accent2" w:themeShade="7F"/>
        </w:pBdr>
        <w:spacing w:after="0" w:line="240" w:lineRule="auto"/>
        <w:ind w:firstLine="540"/>
        <w:contextualSpacing w:val="0"/>
        <w:outlineLvl w:val="1"/>
        <w:rPr>
          <w:vanish/>
          <w:color w:val="632423" w:themeColor="accent2" w:themeShade="80"/>
          <w:spacing w:val="15"/>
          <w:sz w:val="24"/>
          <w:szCs w:val="24"/>
          <w:lang w:eastAsia="zh-CN"/>
        </w:rPr>
      </w:pPr>
      <w:bookmarkStart w:id="1910" w:name="_Toc485203957"/>
      <w:bookmarkStart w:id="1911" w:name="_Toc485204220"/>
      <w:bookmarkStart w:id="1912" w:name="_Toc485204411"/>
      <w:bookmarkStart w:id="1913" w:name="_Toc485209240"/>
      <w:bookmarkStart w:id="1914" w:name="_Toc485215512"/>
      <w:bookmarkEnd w:id="1910"/>
      <w:bookmarkEnd w:id="1911"/>
      <w:bookmarkEnd w:id="1912"/>
      <w:bookmarkEnd w:id="1913"/>
      <w:bookmarkEnd w:id="1914"/>
    </w:p>
    <w:p w:rsidR="00A077EB" w:rsidRPr="00A077EB" w:rsidRDefault="00A077EB" w:rsidP="00B54A69">
      <w:pPr>
        <w:pStyle w:val="a"/>
        <w:numPr>
          <w:ilvl w:val="0"/>
          <w:numId w:val="15"/>
        </w:numPr>
        <w:pBdr>
          <w:bottom w:val="single" w:sz="4" w:space="1" w:color="622423" w:themeColor="accent2" w:themeShade="7F"/>
        </w:pBdr>
        <w:spacing w:after="0" w:line="240" w:lineRule="auto"/>
        <w:ind w:firstLine="540"/>
        <w:contextualSpacing w:val="0"/>
        <w:outlineLvl w:val="1"/>
        <w:rPr>
          <w:vanish/>
          <w:color w:val="632423" w:themeColor="accent2" w:themeShade="80"/>
          <w:spacing w:val="15"/>
          <w:sz w:val="24"/>
          <w:szCs w:val="24"/>
          <w:lang w:eastAsia="zh-CN"/>
        </w:rPr>
      </w:pPr>
      <w:bookmarkStart w:id="1915" w:name="_Toc485203958"/>
      <w:bookmarkStart w:id="1916" w:name="_Toc485204221"/>
      <w:bookmarkStart w:id="1917" w:name="_Toc485204412"/>
      <w:bookmarkStart w:id="1918" w:name="_Toc485209241"/>
      <w:bookmarkStart w:id="1919" w:name="_Toc485215513"/>
      <w:bookmarkEnd w:id="1915"/>
      <w:bookmarkEnd w:id="1916"/>
      <w:bookmarkEnd w:id="1917"/>
      <w:bookmarkEnd w:id="1918"/>
      <w:bookmarkEnd w:id="1919"/>
    </w:p>
    <w:p w:rsidR="00A077EB" w:rsidRDefault="00A077EB" w:rsidP="007E3A0C">
      <w:pPr>
        <w:pStyle w:val="2"/>
        <w:ind w:left="119" w:hanging="119"/>
        <w:pPrChange w:id="1920" w:author="Charles guo" w:date="2017-06-14T14:12:00Z">
          <w:pPr>
            <w:pStyle w:val="2"/>
            <w:numPr>
              <w:ilvl w:val="1"/>
              <w:numId w:val="15"/>
            </w:numPr>
            <w:spacing w:before="0"/>
            <w:ind w:left="119" w:hanging="119"/>
          </w:pPr>
        </w:pPrChange>
      </w:pPr>
      <w:bookmarkStart w:id="1921" w:name="_Toc485215514"/>
      <w:r>
        <w:rPr>
          <w:rFonts w:hint="eastAsia"/>
        </w:rPr>
        <w:t>日常定期的数据库维护指令</w:t>
      </w:r>
      <w:r>
        <w:rPr>
          <w:rFonts w:hint="eastAsia"/>
        </w:rPr>
        <w:t>(creator</w:t>
      </w:r>
      <w:r>
        <w:rPr>
          <w:rFonts w:hint="eastAsia"/>
        </w:rPr>
        <w:t>用户登录</w:t>
      </w:r>
      <w:r>
        <w:rPr>
          <w:rFonts w:hint="eastAsia"/>
        </w:rPr>
        <w:t>)</w:t>
      </w:r>
      <w:bookmarkEnd w:id="1921"/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清除垃圾数据：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tidy  vault "eService Production" commit 100;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tidy  vault "eService Administration" commit 100;</w:t>
      </w:r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重建索引：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validate index vault  "eService Production";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lastRenderedPageBreak/>
        <w:t>&lt;mql&gt; validate index vault  "eService Administration";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index vault "eService Production";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index vault "eService Administration";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重建系统内部</w:t>
      </w:r>
      <w:r w:rsidRPr="00955136">
        <w:rPr>
          <w:rFonts w:hint="eastAsia"/>
          <w:color w:val="0070C0"/>
          <w:lang w:eastAsia="zh-CN"/>
        </w:rPr>
        <w:t>stastics: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&lt;mql&gt; validate level 4;</w:t>
      </w:r>
    </w:p>
    <w:p w:rsidR="00F62EAF" w:rsidRDefault="00F62EAF" w:rsidP="003C1F1B">
      <w:pPr>
        <w:widowControl w:val="0"/>
        <w:spacing w:after="0" w:line="240" w:lineRule="auto"/>
        <w:ind w:firstLine="420"/>
        <w:rPr>
          <w:lang w:eastAsia="zh-CN"/>
        </w:rPr>
      </w:pPr>
    </w:p>
    <w:p w:rsidR="00A077EB" w:rsidRDefault="00A077EB" w:rsidP="007E3A0C">
      <w:pPr>
        <w:pStyle w:val="2"/>
        <w:ind w:left="119" w:hanging="119"/>
        <w:pPrChange w:id="1922" w:author="Charles guo" w:date="2017-06-14T14:12:00Z">
          <w:pPr>
            <w:pStyle w:val="2"/>
            <w:numPr>
              <w:ilvl w:val="1"/>
              <w:numId w:val="15"/>
            </w:numPr>
            <w:spacing w:before="0"/>
            <w:ind w:left="119" w:hanging="119"/>
          </w:pPr>
        </w:pPrChange>
      </w:pPr>
      <w:bookmarkStart w:id="1923" w:name="_Toc485215515"/>
      <w:r>
        <w:rPr>
          <w:rFonts w:hint="eastAsia"/>
        </w:rPr>
        <w:t>数据库维护指令</w:t>
      </w:r>
      <w:r>
        <w:rPr>
          <w:rFonts w:hint="eastAsia"/>
        </w:rPr>
        <w:t>(sys</w:t>
      </w:r>
      <w:r>
        <w:rPr>
          <w:rFonts w:hint="eastAsia"/>
        </w:rPr>
        <w:t>用户以</w:t>
      </w:r>
      <w:r>
        <w:rPr>
          <w:rFonts w:hint="eastAsia"/>
        </w:rPr>
        <w:t>sysdba</w:t>
      </w:r>
      <w:r>
        <w:rPr>
          <w:rFonts w:hint="eastAsia"/>
        </w:rPr>
        <w:t>方式登录</w:t>
      </w:r>
      <w:r>
        <w:rPr>
          <w:rFonts w:hint="eastAsia"/>
        </w:rPr>
        <w:t>)</w:t>
      </w:r>
      <w:bookmarkEnd w:id="1923"/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等待事件：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select event,</w:t>
      </w:r>
    </w:p>
    <w:p w:rsidR="00A077EB" w:rsidRPr="00955136" w:rsidRDefault="00A077EB" w:rsidP="003C1F1B">
      <w:pPr>
        <w:widowControl w:val="0"/>
        <w:spacing w:after="0" w:line="240" w:lineRule="auto"/>
        <w:ind w:firstLineChars="400" w:firstLine="84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sum(decode(wait_Time, 0, 0, 1)) "Prev",</w:t>
      </w:r>
    </w:p>
    <w:p w:rsidR="00A077EB" w:rsidRPr="00955136" w:rsidRDefault="00A077EB" w:rsidP="003C1F1B">
      <w:pPr>
        <w:widowControl w:val="0"/>
        <w:spacing w:after="0" w:line="240" w:lineRule="auto"/>
        <w:ind w:firstLineChars="400" w:firstLine="84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sum(decode(wait_Time, 0, 1, 0)) "Curr",</w:t>
      </w:r>
    </w:p>
    <w:p w:rsidR="00A077EB" w:rsidRPr="00955136" w:rsidRDefault="00A077EB" w:rsidP="003C1F1B">
      <w:pPr>
        <w:widowControl w:val="0"/>
        <w:spacing w:after="0" w:line="240" w:lineRule="auto"/>
        <w:ind w:firstLineChars="400" w:firstLine="84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count(*) "Tot"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from v$session_Wait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group by event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order by 4;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查看</w:t>
      </w:r>
      <w:r w:rsidRPr="00955136">
        <w:rPr>
          <w:rFonts w:hint="eastAsia"/>
          <w:color w:val="0070C0"/>
          <w:lang w:eastAsia="zh-CN"/>
        </w:rPr>
        <w:t>oracle</w:t>
      </w:r>
      <w:r w:rsidRPr="00955136">
        <w:rPr>
          <w:rFonts w:hint="eastAsia"/>
          <w:color w:val="0070C0"/>
          <w:lang w:eastAsia="zh-CN"/>
        </w:rPr>
        <w:t>表空间使用率：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 xml:space="preserve">SELECT </w:t>
      </w:r>
      <w:r w:rsidRPr="00955136">
        <w:rPr>
          <w:rFonts w:hint="eastAsia"/>
          <w:color w:val="0070C0"/>
          <w:lang w:eastAsia="zh-CN"/>
        </w:rPr>
        <w:tab/>
        <w:t>a.tablespace_name "</w:t>
      </w:r>
      <w:r w:rsidRPr="00955136">
        <w:rPr>
          <w:rFonts w:hint="eastAsia"/>
          <w:color w:val="0070C0"/>
          <w:lang w:eastAsia="zh-CN"/>
        </w:rPr>
        <w:t>表空间名</w:t>
      </w:r>
      <w:r w:rsidRPr="00955136">
        <w:rPr>
          <w:rFonts w:hint="eastAsia"/>
          <w:color w:val="0070C0"/>
          <w:lang w:eastAsia="zh-CN"/>
        </w:rPr>
        <w:t>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total "</w:t>
      </w:r>
      <w:r w:rsidRPr="00955136">
        <w:rPr>
          <w:rFonts w:hint="eastAsia"/>
          <w:color w:val="0070C0"/>
          <w:lang w:eastAsia="zh-CN"/>
        </w:rPr>
        <w:t>表空间大小</w:t>
      </w:r>
      <w:r w:rsidRPr="00955136">
        <w:rPr>
          <w:rFonts w:hint="eastAsia"/>
          <w:color w:val="0070C0"/>
          <w:lang w:eastAsia="zh-CN"/>
        </w:rPr>
        <w:t>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free "</w:t>
      </w:r>
      <w:r w:rsidRPr="00955136">
        <w:rPr>
          <w:rFonts w:hint="eastAsia"/>
          <w:color w:val="0070C0"/>
          <w:lang w:eastAsia="zh-CN"/>
        </w:rPr>
        <w:t>表空间剩余大小</w:t>
      </w:r>
      <w:r w:rsidRPr="00955136">
        <w:rPr>
          <w:rFonts w:hint="eastAsia"/>
          <w:color w:val="0070C0"/>
          <w:lang w:eastAsia="zh-CN"/>
        </w:rPr>
        <w:t>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(total - free) "</w:t>
      </w:r>
      <w:r w:rsidRPr="00955136">
        <w:rPr>
          <w:rFonts w:hint="eastAsia"/>
          <w:color w:val="0070C0"/>
          <w:lang w:eastAsia="zh-CN"/>
        </w:rPr>
        <w:t>表空间使用大小</w:t>
      </w:r>
      <w:r w:rsidRPr="00955136">
        <w:rPr>
          <w:rFonts w:hint="eastAsia"/>
          <w:color w:val="0070C0"/>
          <w:lang w:eastAsia="zh-CN"/>
        </w:rPr>
        <w:t>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total / (1024 * 1024 * 1024) "</w:t>
      </w:r>
      <w:r w:rsidRPr="00955136">
        <w:rPr>
          <w:rFonts w:hint="eastAsia"/>
          <w:color w:val="0070C0"/>
          <w:lang w:eastAsia="zh-CN"/>
        </w:rPr>
        <w:t>表空间大小</w:t>
      </w:r>
      <w:r w:rsidRPr="00955136">
        <w:rPr>
          <w:rFonts w:hint="eastAsia"/>
          <w:color w:val="0070C0"/>
          <w:lang w:eastAsia="zh-CN"/>
        </w:rPr>
        <w:t>(G)",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free / (1024 * 1024 * 1024) "</w:t>
      </w:r>
      <w:r w:rsidRPr="00955136">
        <w:rPr>
          <w:rFonts w:hint="eastAsia"/>
          <w:color w:val="0070C0"/>
          <w:lang w:eastAsia="zh-CN"/>
        </w:rPr>
        <w:t>表空间剩余大小</w:t>
      </w:r>
      <w:r w:rsidRPr="00955136">
        <w:rPr>
          <w:rFonts w:hint="eastAsia"/>
          <w:color w:val="0070C0"/>
          <w:lang w:eastAsia="zh-CN"/>
        </w:rPr>
        <w:t>(G)",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(total - free) / (1024 * 1024 * 1024) "</w:t>
      </w:r>
      <w:r w:rsidRPr="00955136">
        <w:rPr>
          <w:rFonts w:hint="eastAsia"/>
          <w:color w:val="0070C0"/>
          <w:lang w:eastAsia="zh-CN"/>
        </w:rPr>
        <w:t>表空间使用大小</w:t>
      </w:r>
      <w:r w:rsidRPr="00955136">
        <w:rPr>
          <w:rFonts w:hint="eastAsia"/>
          <w:color w:val="0070C0"/>
          <w:lang w:eastAsia="zh-CN"/>
        </w:rPr>
        <w:t>(G)",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rFonts w:hint="eastAsia"/>
          <w:color w:val="0070C0"/>
          <w:lang w:eastAsia="zh-CN"/>
        </w:rPr>
        <w:t>round((total - free) / total, 4) * 100 "</w:t>
      </w:r>
      <w:r w:rsidRPr="00955136">
        <w:rPr>
          <w:rFonts w:hint="eastAsia"/>
          <w:color w:val="0070C0"/>
          <w:lang w:eastAsia="zh-CN"/>
        </w:rPr>
        <w:t>使用率</w:t>
      </w:r>
      <w:r w:rsidRPr="00955136">
        <w:rPr>
          <w:rFonts w:hint="eastAsia"/>
          <w:color w:val="0070C0"/>
          <w:lang w:eastAsia="zh-CN"/>
        </w:rPr>
        <w:t xml:space="preserve"> %"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FROM (SELECT tablespace_name, SUM(bytes) free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FROM dba_free_space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GROUP BY tablespace_name) a,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(SELECT tablespace_name,  SUM(bytes) total</w:t>
      </w:r>
    </w:p>
    <w:p w:rsidR="00A077EB" w:rsidRPr="00955136" w:rsidRDefault="00A077EB" w:rsidP="003C1F1B">
      <w:pPr>
        <w:widowControl w:val="0"/>
        <w:spacing w:after="0" w:line="240" w:lineRule="auto"/>
        <w:ind w:firstLineChars="1100" w:firstLine="231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FROM dba_data_files</w:t>
      </w:r>
    </w:p>
    <w:p w:rsidR="00A077EB" w:rsidRPr="00955136" w:rsidRDefault="00A077EB" w:rsidP="003C1F1B">
      <w:pPr>
        <w:widowControl w:val="0"/>
        <w:spacing w:after="0" w:line="240" w:lineRule="auto"/>
        <w:ind w:firstLineChars="1100" w:firstLine="231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GROUP BY tablespace_name) b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WHERE a.tablespace_name = b.tablespace_name;</w:t>
      </w:r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表空间对应的表空间文件：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SELECT </w:t>
      </w:r>
      <w:r w:rsidRPr="00955136">
        <w:rPr>
          <w:color w:val="0070C0"/>
          <w:lang w:eastAsia="zh-CN"/>
        </w:rPr>
        <w:tab/>
        <w:t xml:space="preserve">tablespace_name,  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file_id,  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file_name,  </w:t>
      </w:r>
    </w:p>
    <w:p w:rsidR="00A077EB" w:rsidRPr="00955136" w:rsidRDefault="00A077EB" w:rsidP="003C1F1B">
      <w:pPr>
        <w:widowControl w:val="0"/>
        <w:spacing w:after="0" w:line="240" w:lineRule="auto"/>
        <w:ind w:firstLineChars="700" w:firstLine="147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round(bytes / (1024 * 1024), 0) total_space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FROM dba_data_files </w:t>
      </w:r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 w:rsidRPr="00955136">
        <w:rPr>
          <w:color w:val="0070C0"/>
          <w:lang w:eastAsia="zh-CN"/>
        </w:rPr>
        <w:t>ORDER BY tablespace_name;</w:t>
      </w:r>
      <w:r>
        <w:rPr>
          <w:lang w:eastAsia="zh-CN"/>
        </w:rPr>
        <w:t xml:space="preserve"> </w:t>
      </w:r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</w:p>
    <w:p w:rsidR="00A077EB" w:rsidRDefault="00A077EB" w:rsidP="003C1F1B">
      <w:pPr>
        <w:widowControl w:val="0"/>
        <w:spacing w:after="0" w:line="24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PLM_ADMIN_DATA</w:t>
      </w:r>
      <w:r>
        <w:rPr>
          <w:rFonts w:hint="eastAsia"/>
          <w:lang w:eastAsia="zh-CN"/>
        </w:rPr>
        <w:t>表空间添加表空间文件：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ALTER TABLESPACE PLM_ADMIN_DATA ADD DATAFILE </w:t>
      </w:r>
      <w:r w:rsidRPr="00955136">
        <w:rPr>
          <w:color w:val="0070C0"/>
          <w:lang w:eastAsia="zh-CN"/>
        </w:rPr>
        <w:lastRenderedPageBreak/>
        <w:t>'/oracle/ENOVIADB/PLM_ADMIN_DATA_</w:t>
      </w:r>
      <w:r w:rsidR="00F62EAF" w:rsidRPr="00955136">
        <w:rPr>
          <w:color w:val="0070C0"/>
          <w:lang w:eastAsia="zh-CN"/>
        </w:rPr>
        <w:t>2</w:t>
      </w:r>
      <w:r w:rsidRPr="00955136">
        <w:rPr>
          <w:color w:val="0070C0"/>
          <w:lang w:eastAsia="zh-CN"/>
        </w:rPr>
        <w:t xml:space="preserve">.dbf' SIZE 10240M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AUTOEXTEND ON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 xml:space="preserve">NEXT 1M </w:t>
      </w:r>
    </w:p>
    <w:p w:rsidR="00A077EB" w:rsidRPr="00955136" w:rsidRDefault="00A077EB" w:rsidP="003C1F1B">
      <w:pPr>
        <w:widowControl w:val="0"/>
        <w:spacing w:after="0" w:line="240" w:lineRule="auto"/>
        <w:ind w:firstLine="420"/>
        <w:rPr>
          <w:color w:val="0070C0"/>
          <w:lang w:eastAsia="zh-CN"/>
        </w:rPr>
      </w:pPr>
      <w:r w:rsidRPr="00955136">
        <w:rPr>
          <w:color w:val="0070C0"/>
          <w:lang w:eastAsia="zh-CN"/>
        </w:rPr>
        <w:t>MAXSIZE UNLIMITED;</w:t>
      </w:r>
    </w:p>
    <w:sectPr w:rsidR="00A077EB" w:rsidRPr="00955136" w:rsidSect="00DC10EF">
      <w:headerReference w:type="default" r:id="rId8"/>
      <w:footerReference w:type="default" r:id="rId9"/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53A" w:rsidRDefault="0018653A" w:rsidP="00617CCF">
      <w:pPr>
        <w:spacing w:after="0" w:line="240" w:lineRule="auto"/>
        <w:ind w:firstLine="420"/>
      </w:pPr>
      <w:r>
        <w:separator/>
      </w:r>
    </w:p>
  </w:endnote>
  <w:endnote w:type="continuationSeparator" w:id="0">
    <w:p w:rsidR="0018653A" w:rsidRDefault="0018653A" w:rsidP="00617CCF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1792801"/>
      <w:docPartObj>
        <w:docPartGallery w:val="Page Numbers (Bottom of Page)"/>
        <w:docPartUnique/>
      </w:docPartObj>
    </w:sdtPr>
    <w:sdtContent>
      <w:p w:rsidR="00E5645E" w:rsidRDefault="00E5645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BA" w:rsidRPr="007F49BA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E5645E" w:rsidRDefault="00E564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53A" w:rsidRDefault="0018653A" w:rsidP="00617CCF">
      <w:pPr>
        <w:spacing w:after="0" w:line="240" w:lineRule="auto"/>
        <w:ind w:firstLine="420"/>
      </w:pPr>
      <w:r>
        <w:separator/>
      </w:r>
    </w:p>
  </w:footnote>
  <w:footnote w:type="continuationSeparator" w:id="0">
    <w:p w:rsidR="0018653A" w:rsidRDefault="0018653A" w:rsidP="00617CCF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45E" w:rsidRPr="00617CCF" w:rsidRDefault="00E5645E" w:rsidP="00617CCF">
    <w:pPr>
      <w:pStyle w:val="a4"/>
      <w:ind w:firstLine="360"/>
      <w:rPr>
        <w:lang w:eastAsia="zh-CN"/>
      </w:rPr>
    </w:pPr>
    <w:del w:id="1924" w:author="Charles guo" w:date="2017-06-13T18:16:00Z">
      <w:r w:rsidDel="00E30135">
        <w:rPr>
          <w:rFonts w:hint="eastAsia"/>
          <w:lang w:eastAsia="zh-CN"/>
        </w:rPr>
        <w:delText>中冶陕压</w:delText>
      </w:r>
    </w:del>
    <w:ins w:id="1925" w:author="Charles guo" w:date="2017-06-13T18:16:00Z">
      <w:r>
        <w:rPr>
          <w:rFonts w:hint="eastAsia"/>
          <w:lang w:eastAsia="zh-CN"/>
        </w:rPr>
        <w:t>东南汽车</w:t>
      </w:r>
    </w:ins>
    <w:r>
      <w:rPr>
        <w:rFonts w:hint="eastAsia"/>
        <w:lang w:eastAsia="zh-CN"/>
      </w:rPr>
      <w:t>P</w:t>
    </w:r>
    <w:del w:id="1926" w:author="Charles guo" w:date="2017-06-13T18:16:00Z">
      <w:r w:rsidDel="00E30135">
        <w:rPr>
          <w:rFonts w:hint="eastAsia"/>
          <w:lang w:eastAsia="zh-CN"/>
        </w:rPr>
        <w:delText>L</w:delText>
      </w:r>
    </w:del>
    <w:r>
      <w:rPr>
        <w:rFonts w:hint="eastAsia"/>
        <w:lang w:eastAsia="zh-CN"/>
      </w:rPr>
      <w:t>M</w:t>
    </w:r>
    <w:r>
      <w:rPr>
        <w:rFonts w:hint="eastAsia"/>
        <w:lang w:eastAsia="zh-CN"/>
      </w:rPr>
      <w:t>项目</w:t>
    </w:r>
    <w:ins w:id="1927" w:author="Charles guo" w:date="2017-06-13T18:18:00Z">
      <w:r>
        <w:rPr>
          <w:rFonts w:hint="eastAsia"/>
          <w:lang w:eastAsia="zh-CN"/>
        </w:rPr>
        <w:t>管理系统</w:t>
      </w:r>
    </w:ins>
    <w:del w:id="1928" w:author="Charles guo" w:date="2017-06-13T18:16:00Z">
      <w:r w:rsidDel="00E30135">
        <w:rPr>
          <w:rFonts w:hint="eastAsia"/>
          <w:lang w:eastAsia="zh-CN"/>
        </w:rPr>
        <w:delText>系统</w:delText>
      </w:r>
    </w:del>
    <w:r>
      <w:rPr>
        <w:rFonts w:hint="eastAsia"/>
        <w:lang w:eastAsia="zh-CN"/>
      </w:rPr>
      <w:t>推广业务管理手册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5A35"/>
    <w:multiLevelType w:val="hybridMultilevel"/>
    <w:tmpl w:val="BD808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A010A"/>
    <w:multiLevelType w:val="hybridMultilevel"/>
    <w:tmpl w:val="1B68D7FE"/>
    <w:lvl w:ilvl="0" w:tplc="B6C2AC86">
      <w:start w:val="1"/>
      <w:numFmt w:val="decimal"/>
      <w:pStyle w:val="a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997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E0F7BC7"/>
    <w:multiLevelType w:val="hybridMultilevel"/>
    <w:tmpl w:val="1CE84CAA"/>
    <w:lvl w:ilvl="0" w:tplc="7E78424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ED077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D83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EE055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08C000A"/>
    <w:multiLevelType w:val="multilevel"/>
    <w:tmpl w:val="504E50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729378B"/>
    <w:multiLevelType w:val="multilevel"/>
    <w:tmpl w:val="D7C8A46C"/>
    <w:numStyleLink w:val="1"/>
  </w:abstractNum>
  <w:abstractNum w:abstractNumId="9" w15:restartNumberingAfterBreak="0">
    <w:nsid w:val="17ED0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8163881"/>
    <w:multiLevelType w:val="multilevel"/>
    <w:tmpl w:val="26421B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8547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AAE3E44"/>
    <w:multiLevelType w:val="hybridMultilevel"/>
    <w:tmpl w:val="E668B8D8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3" w15:restartNumberingAfterBreak="0">
    <w:nsid w:val="1C2850A5"/>
    <w:multiLevelType w:val="hybridMultilevel"/>
    <w:tmpl w:val="FAA0754A"/>
    <w:lvl w:ilvl="0" w:tplc="C27E1168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1E054C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1E84554F"/>
    <w:multiLevelType w:val="hybridMultilevel"/>
    <w:tmpl w:val="B776D7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1061AAC"/>
    <w:multiLevelType w:val="multilevel"/>
    <w:tmpl w:val="36A025CE"/>
    <w:lvl w:ilvl="0">
      <w:start w:val="1"/>
      <w:numFmt w:val="decimal"/>
      <w:pStyle w:val="10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115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18805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33F6D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24FB6B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277029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2B337F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2ECD1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2510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43B72A5"/>
    <w:multiLevelType w:val="hybridMultilevel"/>
    <w:tmpl w:val="0BFAE432"/>
    <w:lvl w:ilvl="0" w:tplc="54A497C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C583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21E3B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2D36D5C"/>
    <w:multiLevelType w:val="multilevel"/>
    <w:tmpl w:val="D7C8A46C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1.1.%3."/>
      <w:lvlJc w:val="left"/>
      <w:pPr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48227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8702463"/>
    <w:multiLevelType w:val="hybridMultilevel"/>
    <w:tmpl w:val="53A66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98830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9C26CF6"/>
    <w:multiLevelType w:val="multilevel"/>
    <w:tmpl w:val="504E50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B41426C"/>
    <w:multiLevelType w:val="hybridMultilevel"/>
    <w:tmpl w:val="53A8E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CE378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4F845163"/>
    <w:multiLevelType w:val="hybridMultilevel"/>
    <w:tmpl w:val="60621298"/>
    <w:lvl w:ilvl="0" w:tplc="54A497C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24C6F4E"/>
    <w:multiLevelType w:val="hybridMultilevel"/>
    <w:tmpl w:val="ACC476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4A91B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567F7C85"/>
    <w:multiLevelType w:val="hybridMultilevel"/>
    <w:tmpl w:val="BCF8F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77E3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581D29B8"/>
    <w:multiLevelType w:val="hybridMultilevel"/>
    <w:tmpl w:val="D3AE5F94"/>
    <w:lvl w:ilvl="0" w:tplc="98FEC14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9351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5BB16B6A"/>
    <w:multiLevelType w:val="hybridMultilevel"/>
    <w:tmpl w:val="0BFAE432"/>
    <w:lvl w:ilvl="0" w:tplc="54A497C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DC05E71"/>
    <w:multiLevelType w:val="hybridMultilevel"/>
    <w:tmpl w:val="B7723A8A"/>
    <w:lvl w:ilvl="0" w:tplc="E5A82288">
      <w:start w:val="1"/>
      <w:numFmt w:val="decimal"/>
      <w:lvlText w:val="%1."/>
      <w:lvlJc w:val="left"/>
      <w:pPr>
        <w:ind w:left="420" w:hanging="420"/>
      </w:pPr>
      <w:rPr>
        <w:rFonts w:hint="eastAsia"/>
        <w:positio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E6A4EFE"/>
    <w:multiLevelType w:val="hybridMultilevel"/>
    <w:tmpl w:val="3DD445D8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5" w15:restartNumberingAfterBreak="0">
    <w:nsid w:val="5F755123"/>
    <w:multiLevelType w:val="hybridMultilevel"/>
    <w:tmpl w:val="FB94E182"/>
    <w:lvl w:ilvl="0" w:tplc="F8C2ADAA">
      <w:start w:val="1"/>
      <w:numFmt w:val="lowerLetter"/>
      <w:lvlText w:val="%1)"/>
      <w:lvlJc w:val="left"/>
      <w:pPr>
        <w:ind w:left="84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648763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6CD04428"/>
    <w:multiLevelType w:val="hybridMultilevel"/>
    <w:tmpl w:val="8E68CB38"/>
    <w:lvl w:ilvl="0" w:tplc="D3BA19AC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576B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721149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 w15:restartNumberingAfterBreak="0">
    <w:nsid w:val="725C0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 w15:restartNumberingAfterBreak="0">
    <w:nsid w:val="737108A5"/>
    <w:multiLevelType w:val="hybridMultilevel"/>
    <w:tmpl w:val="8020D9BE"/>
    <w:lvl w:ilvl="0" w:tplc="8FC29A50">
      <w:start w:val="3"/>
      <w:numFmt w:val="decimal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43A1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766E19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 w15:restartNumberingAfterBreak="0">
    <w:nsid w:val="775A7F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783859B6"/>
    <w:multiLevelType w:val="multilevel"/>
    <w:tmpl w:val="14C074C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56" w15:restartNumberingAfterBreak="0">
    <w:nsid w:val="7E1A0E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5"/>
  </w:num>
  <w:num w:numId="2">
    <w:abstractNumId w:val="35"/>
  </w:num>
  <w:num w:numId="3">
    <w:abstractNumId w:val="33"/>
  </w:num>
  <w:num w:numId="4">
    <w:abstractNumId w:val="42"/>
  </w:num>
  <w:num w:numId="5">
    <w:abstractNumId w:val="47"/>
  </w:num>
  <w:num w:numId="6">
    <w:abstractNumId w:val="6"/>
  </w:num>
  <w:num w:numId="7">
    <w:abstractNumId w:val="40"/>
  </w:num>
  <w:num w:numId="8">
    <w:abstractNumId w:val="45"/>
  </w:num>
  <w:num w:numId="9">
    <w:abstractNumId w:val="51"/>
  </w:num>
  <w:num w:numId="10">
    <w:abstractNumId w:val="15"/>
  </w:num>
  <w:num w:numId="11">
    <w:abstractNumId w:val="30"/>
  </w:num>
  <w:num w:numId="12">
    <w:abstractNumId w:val="4"/>
  </w:num>
  <w:num w:numId="13">
    <w:abstractNumId w:val="10"/>
  </w:num>
  <w:num w:numId="14">
    <w:abstractNumId w:val="38"/>
  </w:num>
  <w:num w:numId="15">
    <w:abstractNumId w:val="49"/>
  </w:num>
  <w:num w:numId="16">
    <w:abstractNumId w:val="0"/>
  </w:num>
  <w:num w:numId="17">
    <w:abstractNumId w:val="36"/>
  </w:num>
  <w:num w:numId="18">
    <w:abstractNumId w:val="28"/>
  </w:num>
  <w:num w:numId="19">
    <w:abstractNumId w:val="8"/>
  </w:num>
  <w:num w:numId="20">
    <w:abstractNumId w:val="39"/>
  </w:num>
  <w:num w:numId="21">
    <w:abstractNumId w:val="52"/>
  </w:num>
  <w:num w:numId="22">
    <w:abstractNumId w:val="16"/>
  </w:num>
  <w:num w:numId="23">
    <w:abstractNumId w:val="31"/>
  </w:num>
  <w:num w:numId="24">
    <w:abstractNumId w:val="34"/>
  </w:num>
  <w:num w:numId="25">
    <w:abstractNumId w:val="39"/>
  </w:num>
  <w:num w:numId="26">
    <w:abstractNumId w:val="39"/>
  </w:num>
  <w:num w:numId="27">
    <w:abstractNumId w:val="39"/>
  </w:num>
  <w:num w:numId="28">
    <w:abstractNumId w:val="39"/>
  </w:num>
  <w:num w:numId="29">
    <w:abstractNumId w:val="39"/>
  </w:num>
  <w:num w:numId="30">
    <w:abstractNumId w:val="35"/>
  </w:num>
  <w:num w:numId="31">
    <w:abstractNumId w:val="25"/>
  </w:num>
  <w:num w:numId="32">
    <w:abstractNumId w:val="37"/>
  </w:num>
  <w:num w:numId="33">
    <w:abstractNumId w:val="2"/>
  </w:num>
  <w:num w:numId="34">
    <w:abstractNumId w:val="39"/>
  </w:num>
  <w:num w:numId="35">
    <w:abstractNumId w:val="39"/>
  </w:num>
  <w:num w:numId="36">
    <w:abstractNumId w:val="54"/>
  </w:num>
  <w:num w:numId="37">
    <w:abstractNumId w:val="21"/>
  </w:num>
  <w:num w:numId="38">
    <w:abstractNumId w:val="41"/>
  </w:num>
  <w:num w:numId="39">
    <w:abstractNumId w:val="27"/>
  </w:num>
  <w:num w:numId="40">
    <w:abstractNumId w:val="13"/>
  </w:num>
  <w:num w:numId="41">
    <w:abstractNumId w:val="56"/>
  </w:num>
  <w:num w:numId="42">
    <w:abstractNumId w:val="26"/>
  </w:num>
  <w:num w:numId="43">
    <w:abstractNumId w:val="39"/>
  </w:num>
  <w:num w:numId="44">
    <w:abstractNumId w:val="39"/>
  </w:num>
  <w:num w:numId="45">
    <w:abstractNumId w:val="39"/>
  </w:num>
  <w:num w:numId="46">
    <w:abstractNumId w:val="39"/>
  </w:num>
  <w:num w:numId="47">
    <w:abstractNumId w:val="39"/>
  </w:num>
  <w:num w:numId="48">
    <w:abstractNumId w:val="39"/>
  </w:num>
  <w:num w:numId="49">
    <w:abstractNumId w:val="39"/>
  </w:num>
  <w:num w:numId="50">
    <w:abstractNumId w:val="22"/>
  </w:num>
  <w:num w:numId="51">
    <w:abstractNumId w:val="20"/>
  </w:num>
  <w:num w:numId="52">
    <w:abstractNumId w:val="19"/>
  </w:num>
  <w:num w:numId="53">
    <w:abstractNumId w:val="18"/>
  </w:num>
  <w:num w:numId="54">
    <w:abstractNumId w:val="12"/>
  </w:num>
  <w:num w:numId="55">
    <w:abstractNumId w:val="3"/>
  </w:num>
  <w:num w:numId="56">
    <w:abstractNumId w:val="14"/>
  </w:num>
  <w:num w:numId="57">
    <w:abstractNumId w:val="1"/>
  </w:num>
  <w:num w:numId="58">
    <w:abstractNumId w:val="50"/>
  </w:num>
  <w:num w:numId="59">
    <w:abstractNumId w:val="9"/>
  </w:num>
  <w:num w:numId="60">
    <w:abstractNumId w:val="17"/>
  </w:num>
  <w:num w:numId="61">
    <w:abstractNumId w:val="53"/>
  </w:num>
  <w:num w:numId="62">
    <w:abstractNumId w:val="44"/>
  </w:num>
  <w:num w:numId="63">
    <w:abstractNumId w:val="23"/>
  </w:num>
  <w:num w:numId="64">
    <w:abstractNumId w:val="48"/>
  </w:num>
  <w:num w:numId="65">
    <w:abstractNumId w:val="46"/>
  </w:num>
  <w:num w:numId="66">
    <w:abstractNumId w:val="5"/>
  </w:num>
  <w:num w:numId="67">
    <w:abstractNumId w:val="24"/>
  </w:num>
  <w:num w:numId="68">
    <w:abstractNumId w:val="32"/>
  </w:num>
  <w:num w:numId="69">
    <w:abstractNumId w:val="16"/>
  </w:num>
  <w:num w:numId="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3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29"/>
  </w:num>
  <w:num w:numId="78">
    <w:abstractNumId w:val="11"/>
  </w:num>
  <w:num w:numId="79">
    <w:abstractNumId w:val="7"/>
  </w:num>
  <w:num w:numId="80">
    <w:abstractNumId w:val="16"/>
  </w:num>
  <w:num w:numId="81">
    <w:abstractNumId w:val="16"/>
  </w:num>
  <w:num w:numId="82">
    <w:abstractNumId w:val="16"/>
  </w:num>
  <w:num w:numId="83">
    <w:abstractNumId w:val="16"/>
  </w:num>
  <w:numIdMacAtCleanup w:val="8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guo">
    <w15:presenceInfo w15:providerId="Windows Live" w15:userId="5a650fc6fe6b3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108D"/>
    <w:rsid w:val="000266AD"/>
    <w:rsid w:val="000267F1"/>
    <w:rsid w:val="00035256"/>
    <w:rsid w:val="00054C19"/>
    <w:rsid w:val="0006108D"/>
    <w:rsid w:val="000656E9"/>
    <w:rsid w:val="00070548"/>
    <w:rsid w:val="00087D97"/>
    <w:rsid w:val="000B0E2A"/>
    <w:rsid w:val="000D32DB"/>
    <w:rsid w:val="000D5E5B"/>
    <w:rsid w:val="000E2553"/>
    <w:rsid w:val="000F5215"/>
    <w:rsid w:val="00107174"/>
    <w:rsid w:val="00123C07"/>
    <w:rsid w:val="00152E72"/>
    <w:rsid w:val="00166937"/>
    <w:rsid w:val="0017739B"/>
    <w:rsid w:val="0018653A"/>
    <w:rsid w:val="00187AD9"/>
    <w:rsid w:val="001A2AEF"/>
    <w:rsid w:val="001C29CC"/>
    <w:rsid w:val="001C6255"/>
    <w:rsid w:val="001C6712"/>
    <w:rsid w:val="001E2089"/>
    <w:rsid w:val="001F238D"/>
    <w:rsid w:val="001F23B2"/>
    <w:rsid w:val="001F4B10"/>
    <w:rsid w:val="001F6EB7"/>
    <w:rsid w:val="00214F3B"/>
    <w:rsid w:val="00224B17"/>
    <w:rsid w:val="00227171"/>
    <w:rsid w:val="0023557F"/>
    <w:rsid w:val="00240EA4"/>
    <w:rsid w:val="00242AB2"/>
    <w:rsid w:val="00245A9A"/>
    <w:rsid w:val="0027519C"/>
    <w:rsid w:val="002754DA"/>
    <w:rsid w:val="00282DBB"/>
    <w:rsid w:val="00283F08"/>
    <w:rsid w:val="00287205"/>
    <w:rsid w:val="00290148"/>
    <w:rsid w:val="00290B4D"/>
    <w:rsid w:val="00291B9A"/>
    <w:rsid w:val="002A4FC5"/>
    <w:rsid w:val="002C1DAB"/>
    <w:rsid w:val="002C46FC"/>
    <w:rsid w:val="002C5E2A"/>
    <w:rsid w:val="002E0BA4"/>
    <w:rsid w:val="002E17BA"/>
    <w:rsid w:val="002F0C94"/>
    <w:rsid w:val="00310DEF"/>
    <w:rsid w:val="00311112"/>
    <w:rsid w:val="003141F8"/>
    <w:rsid w:val="00321886"/>
    <w:rsid w:val="00322EA2"/>
    <w:rsid w:val="00352B2C"/>
    <w:rsid w:val="00356123"/>
    <w:rsid w:val="00357BCD"/>
    <w:rsid w:val="003942DA"/>
    <w:rsid w:val="003A6956"/>
    <w:rsid w:val="003A75E0"/>
    <w:rsid w:val="003C1F1B"/>
    <w:rsid w:val="003D1372"/>
    <w:rsid w:val="003D3DAE"/>
    <w:rsid w:val="003F00C8"/>
    <w:rsid w:val="003F593D"/>
    <w:rsid w:val="00400051"/>
    <w:rsid w:val="00411F0F"/>
    <w:rsid w:val="00423EEA"/>
    <w:rsid w:val="00440AA4"/>
    <w:rsid w:val="00464A4D"/>
    <w:rsid w:val="00473945"/>
    <w:rsid w:val="004832D0"/>
    <w:rsid w:val="004A2D76"/>
    <w:rsid w:val="004A5531"/>
    <w:rsid w:val="004C2344"/>
    <w:rsid w:val="004C6145"/>
    <w:rsid w:val="004C628A"/>
    <w:rsid w:val="004D3143"/>
    <w:rsid w:val="004D4016"/>
    <w:rsid w:val="004F0F0F"/>
    <w:rsid w:val="004F60D2"/>
    <w:rsid w:val="0050281F"/>
    <w:rsid w:val="00514397"/>
    <w:rsid w:val="00533E67"/>
    <w:rsid w:val="00544DC9"/>
    <w:rsid w:val="00554D2D"/>
    <w:rsid w:val="0056414D"/>
    <w:rsid w:val="00570B8F"/>
    <w:rsid w:val="00576513"/>
    <w:rsid w:val="005840C6"/>
    <w:rsid w:val="00585A35"/>
    <w:rsid w:val="00587279"/>
    <w:rsid w:val="005A2749"/>
    <w:rsid w:val="005A2E31"/>
    <w:rsid w:val="005A35FC"/>
    <w:rsid w:val="005B0103"/>
    <w:rsid w:val="005E283F"/>
    <w:rsid w:val="00617CCF"/>
    <w:rsid w:val="00621036"/>
    <w:rsid w:val="006237F5"/>
    <w:rsid w:val="00624C0F"/>
    <w:rsid w:val="0063649E"/>
    <w:rsid w:val="00640376"/>
    <w:rsid w:val="00663C99"/>
    <w:rsid w:val="00672B20"/>
    <w:rsid w:val="006818CE"/>
    <w:rsid w:val="00691091"/>
    <w:rsid w:val="006A2E15"/>
    <w:rsid w:val="006A5654"/>
    <w:rsid w:val="006C413B"/>
    <w:rsid w:val="006C57D9"/>
    <w:rsid w:val="006D63DD"/>
    <w:rsid w:val="006E14C4"/>
    <w:rsid w:val="00711ED8"/>
    <w:rsid w:val="007203AD"/>
    <w:rsid w:val="00720EA1"/>
    <w:rsid w:val="00721988"/>
    <w:rsid w:val="00756813"/>
    <w:rsid w:val="00764ABA"/>
    <w:rsid w:val="0078325F"/>
    <w:rsid w:val="007A2135"/>
    <w:rsid w:val="007A3DBB"/>
    <w:rsid w:val="007A424F"/>
    <w:rsid w:val="007A475A"/>
    <w:rsid w:val="007B30F7"/>
    <w:rsid w:val="007E3A0C"/>
    <w:rsid w:val="007E70F7"/>
    <w:rsid w:val="007F49BA"/>
    <w:rsid w:val="00800D57"/>
    <w:rsid w:val="00814942"/>
    <w:rsid w:val="008427AA"/>
    <w:rsid w:val="00845F30"/>
    <w:rsid w:val="00854934"/>
    <w:rsid w:val="00862752"/>
    <w:rsid w:val="0086770D"/>
    <w:rsid w:val="00871852"/>
    <w:rsid w:val="008D136B"/>
    <w:rsid w:val="008E2CA0"/>
    <w:rsid w:val="008F2C95"/>
    <w:rsid w:val="008F66F0"/>
    <w:rsid w:val="008F7298"/>
    <w:rsid w:val="00900ADC"/>
    <w:rsid w:val="00912282"/>
    <w:rsid w:val="009139F2"/>
    <w:rsid w:val="009175FE"/>
    <w:rsid w:val="00933600"/>
    <w:rsid w:val="00936729"/>
    <w:rsid w:val="00940C7B"/>
    <w:rsid w:val="00955136"/>
    <w:rsid w:val="009944A6"/>
    <w:rsid w:val="009A3C02"/>
    <w:rsid w:val="009B0683"/>
    <w:rsid w:val="009B3E45"/>
    <w:rsid w:val="009C4039"/>
    <w:rsid w:val="009D0C56"/>
    <w:rsid w:val="009E7C43"/>
    <w:rsid w:val="009F12F4"/>
    <w:rsid w:val="009F183A"/>
    <w:rsid w:val="00A0068A"/>
    <w:rsid w:val="00A077EB"/>
    <w:rsid w:val="00A14F12"/>
    <w:rsid w:val="00A21DC4"/>
    <w:rsid w:val="00A27BBE"/>
    <w:rsid w:val="00A31573"/>
    <w:rsid w:val="00A37F5E"/>
    <w:rsid w:val="00A514C0"/>
    <w:rsid w:val="00A61E8D"/>
    <w:rsid w:val="00A644F5"/>
    <w:rsid w:val="00A708FF"/>
    <w:rsid w:val="00A73AE1"/>
    <w:rsid w:val="00A76D30"/>
    <w:rsid w:val="00A856A4"/>
    <w:rsid w:val="00A9380B"/>
    <w:rsid w:val="00AA733B"/>
    <w:rsid w:val="00AB22A4"/>
    <w:rsid w:val="00AB3896"/>
    <w:rsid w:val="00AD6972"/>
    <w:rsid w:val="00AD7199"/>
    <w:rsid w:val="00AF0E31"/>
    <w:rsid w:val="00B02F3E"/>
    <w:rsid w:val="00B07287"/>
    <w:rsid w:val="00B078C7"/>
    <w:rsid w:val="00B15A19"/>
    <w:rsid w:val="00B20053"/>
    <w:rsid w:val="00B42B0B"/>
    <w:rsid w:val="00B53C74"/>
    <w:rsid w:val="00B54A69"/>
    <w:rsid w:val="00B6374E"/>
    <w:rsid w:val="00B6492B"/>
    <w:rsid w:val="00B741A5"/>
    <w:rsid w:val="00B74BAB"/>
    <w:rsid w:val="00B76441"/>
    <w:rsid w:val="00B80DF7"/>
    <w:rsid w:val="00B8393C"/>
    <w:rsid w:val="00BA5C53"/>
    <w:rsid w:val="00BC7411"/>
    <w:rsid w:val="00BD47FA"/>
    <w:rsid w:val="00BF28F9"/>
    <w:rsid w:val="00BF4000"/>
    <w:rsid w:val="00C00D22"/>
    <w:rsid w:val="00C47D05"/>
    <w:rsid w:val="00C66E08"/>
    <w:rsid w:val="00C74260"/>
    <w:rsid w:val="00C91F1C"/>
    <w:rsid w:val="00C96ED7"/>
    <w:rsid w:val="00CA2B8E"/>
    <w:rsid w:val="00CA363F"/>
    <w:rsid w:val="00CA3DB2"/>
    <w:rsid w:val="00CB0826"/>
    <w:rsid w:val="00CB0ABD"/>
    <w:rsid w:val="00CD0258"/>
    <w:rsid w:val="00CE7DBB"/>
    <w:rsid w:val="00CF01F3"/>
    <w:rsid w:val="00CF19D0"/>
    <w:rsid w:val="00D00298"/>
    <w:rsid w:val="00D004EC"/>
    <w:rsid w:val="00D00892"/>
    <w:rsid w:val="00D30A9D"/>
    <w:rsid w:val="00D570A4"/>
    <w:rsid w:val="00D57906"/>
    <w:rsid w:val="00D70451"/>
    <w:rsid w:val="00D71483"/>
    <w:rsid w:val="00DA1F2A"/>
    <w:rsid w:val="00DB0250"/>
    <w:rsid w:val="00DB2B4F"/>
    <w:rsid w:val="00DB66AC"/>
    <w:rsid w:val="00DB6FF4"/>
    <w:rsid w:val="00DC10EF"/>
    <w:rsid w:val="00DC4B1A"/>
    <w:rsid w:val="00DD293A"/>
    <w:rsid w:val="00DF6F26"/>
    <w:rsid w:val="00E30135"/>
    <w:rsid w:val="00E35830"/>
    <w:rsid w:val="00E52D0B"/>
    <w:rsid w:val="00E5645E"/>
    <w:rsid w:val="00E63399"/>
    <w:rsid w:val="00E7013D"/>
    <w:rsid w:val="00E70320"/>
    <w:rsid w:val="00EA47A5"/>
    <w:rsid w:val="00EB4807"/>
    <w:rsid w:val="00EB6334"/>
    <w:rsid w:val="00EB769B"/>
    <w:rsid w:val="00EC7B1A"/>
    <w:rsid w:val="00ED2956"/>
    <w:rsid w:val="00EF45C6"/>
    <w:rsid w:val="00F05FD4"/>
    <w:rsid w:val="00F136BE"/>
    <w:rsid w:val="00F21055"/>
    <w:rsid w:val="00F41A42"/>
    <w:rsid w:val="00F61BC4"/>
    <w:rsid w:val="00F62EAF"/>
    <w:rsid w:val="00F71883"/>
    <w:rsid w:val="00F75F96"/>
    <w:rsid w:val="00F828F7"/>
    <w:rsid w:val="00F938EB"/>
    <w:rsid w:val="00F966C9"/>
    <w:rsid w:val="00FA7F9E"/>
    <w:rsid w:val="00FC539B"/>
    <w:rsid w:val="00FD38DE"/>
    <w:rsid w:val="00FD3DAC"/>
    <w:rsid w:val="00FD78FF"/>
    <w:rsid w:val="00FE641E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811EB7-C302-4474-B4C5-944E959F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013D"/>
    <w:pPr>
      <w:spacing w:after="120" w:line="252" w:lineRule="auto"/>
      <w:pPrChange w:id="0" w:author="Charles guo" w:date="2017-06-14T10:55:00Z">
        <w:pPr>
          <w:spacing w:after="200" w:line="252" w:lineRule="auto"/>
        </w:pPr>
      </w:pPrChange>
    </w:pPr>
    <w:rPr>
      <w:rFonts w:ascii="Calibri" w:eastAsia="宋体" w:hAnsi="Calibri" w:cstheme="majorBidi"/>
      <w:kern w:val="0"/>
      <w:lang w:eastAsia="en-US" w:bidi="en-US"/>
      <w:rPrChange w:id="0" w:author="Charles guo" w:date="2017-06-14T10:55:00Z">
        <w:rPr>
          <w:rFonts w:asciiTheme="majorHAnsi" w:eastAsiaTheme="minorEastAsia" w:hAnsiTheme="majorHAnsi" w:cstheme="majorBidi"/>
          <w:sz w:val="21"/>
          <w:szCs w:val="22"/>
          <w:lang w:val="en-US" w:eastAsia="en-US" w:bidi="en-US"/>
        </w:rPr>
      </w:rPrChange>
    </w:rPr>
  </w:style>
  <w:style w:type="paragraph" w:styleId="10">
    <w:name w:val="heading 1"/>
    <w:basedOn w:val="a0"/>
    <w:next w:val="a0"/>
    <w:link w:val="1Char"/>
    <w:qFormat/>
    <w:rsid w:val="00E5645E"/>
    <w:pPr>
      <w:numPr>
        <w:numId w:val="22"/>
      </w:numPr>
      <w:pBdr>
        <w:bottom w:val="thinThickSmallGap" w:sz="12" w:space="1" w:color="943634" w:themeColor="accent2" w:themeShade="BF"/>
      </w:pBdr>
      <w:spacing w:after="0" w:line="240" w:lineRule="auto"/>
      <w:outlineLvl w:val="0"/>
    </w:pPr>
    <w:rPr>
      <w:color w:val="632423" w:themeColor="accent2" w:themeShade="80"/>
      <w:spacing w:val="20"/>
      <w:sz w:val="28"/>
      <w:szCs w:val="28"/>
      <w:lang w:eastAsia="zh-CN"/>
    </w:rPr>
  </w:style>
  <w:style w:type="paragraph" w:styleId="2">
    <w:name w:val="heading 2"/>
    <w:aliases w:val="HD2,heading 2,Heading 2 Hidden,Heading 2 CCBS,Titre3,h2,2,headi,heading2,h21,h22,21,Heading Two,H2,节,标题 1.1,二级标题"/>
    <w:basedOn w:val="10"/>
    <w:next w:val="a0"/>
    <w:link w:val="2Char"/>
    <w:unhideWhenUsed/>
    <w:qFormat/>
    <w:rsid w:val="007E3A0C"/>
    <w:pPr>
      <w:numPr>
        <w:ilvl w:val="1"/>
      </w:numPr>
      <w:pBdr>
        <w:bottom w:val="single" w:sz="4" w:space="1" w:color="622423" w:themeColor="accent2" w:themeShade="7F"/>
      </w:pBdr>
      <w:spacing w:before="400" w:after="100" w:afterAutospacing="1"/>
      <w:outlineLvl w:val="1"/>
      <w:pPrChange w:id="1" w:author="Charles guo" w:date="2017-06-14T14:12:00Z">
        <w:pPr>
          <w:numPr>
            <w:numId w:val="22"/>
          </w:numPr>
          <w:pBdr>
            <w:bottom w:val="single" w:sz="4" w:space="1" w:color="622423" w:themeColor="accent2" w:themeShade="7F"/>
          </w:pBdr>
          <w:spacing w:before="400"/>
          <w:ind w:left="425" w:hangingChars="44" w:hanging="425"/>
          <w:outlineLvl w:val="1"/>
        </w:pPr>
      </w:pPrChange>
    </w:pPr>
    <w:rPr>
      <w:spacing w:val="15"/>
      <w:sz w:val="24"/>
      <w:szCs w:val="24"/>
      <w:rPrChange w:id="1" w:author="Charles guo" w:date="2017-06-14T14:12:00Z">
        <w:rPr>
          <w:rFonts w:ascii="Calibri" w:eastAsia="宋体" w:hAnsi="Calibri" w:cstheme="majorBidi"/>
          <w:color w:val="632423" w:themeColor="accent2" w:themeShade="80"/>
          <w:spacing w:val="15"/>
          <w:sz w:val="24"/>
          <w:szCs w:val="24"/>
          <w:lang w:val="en-US" w:eastAsia="en-US" w:bidi="en-US"/>
        </w:rPr>
      </w:rPrChange>
    </w:rPr>
  </w:style>
  <w:style w:type="paragraph" w:styleId="3">
    <w:name w:val="heading 3"/>
    <w:basedOn w:val="2"/>
    <w:next w:val="a0"/>
    <w:link w:val="3Char"/>
    <w:uiPriority w:val="9"/>
    <w:unhideWhenUsed/>
    <w:qFormat/>
    <w:rsid w:val="007A475A"/>
    <w:pPr>
      <w:widowControl w:val="0"/>
      <w:pBdr>
        <w:bottom w:val="dotted" w:sz="4" w:space="1" w:color="632423" w:themeColor="accent2" w:themeShade="80"/>
      </w:pBdr>
      <w:spacing w:before="260" w:after="260" w:line="415" w:lineRule="auto"/>
      <w:outlineLvl w:val="2"/>
      <w:pPrChange w:id="2" w:author="Charles guo" w:date="2017-06-14T11:25:00Z">
        <w:pPr>
          <w:widowControl w:val="0"/>
          <w:numPr>
            <w:numId w:val="20"/>
          </w:numPr>
          <w:pBdr>
            <w:top w:val="dotted" w:sz="4" w:space="1" w:color="632423" w:themeColor="accent2" w:themeShade="80"/>
            <w:bottom w:val="dotted" w:sz="4" w:space="1" w:color="632423" w:themeColor="accent2" w:themeShade="80"/>
          </w:pBdr>
          <w:spacing w:before="260" w:after="260" w:line="415" w:lineRule="auto"/>
          <w:ind w:left="425" w:hanging="425"/>
          <w:outlineLvl w:val="2"/>
        </w:pPr>
      </w:pPrChange>
    </w:pPr>
    <w:rPr>
      <w:bCs/>
      <w:spacing w:val="20"/>
      <w:szCs w:val="32"/>
      <w:rPrChange w:id="2" w:author="Charles guo" w:date="2017-06-14T11:25:00Z">
        <w:rPr>
          <w:rFonts w:asciiTheme="majorHAnsi" w:eastAsiaTheme="majorEastAsia" w:hAnsiTheme="majorHAnsi" w:cstheme="majorBidi"/>
          <w:bCs/>
          <w:color w:val="632423" w:themeColor="accent2" w:themeShade="80"/>
          <w:spacing w:val="20"/>
          <w:sz w:val="24"/>
          <w:szCs w:val="32"/>
          <w:lang w:val="en-US" w:eastAsia="en-US" w:bidi="en-US"/>
        </w:rPr>
      </w:rPrChange>
    </w:rPr>
  </w:style>
  <w:style w:type="paragraph" w:styleId="4">
    <w:name w:val="heading 4"/>
    <w:basedOn w:val="3"/>
    <w:next w:val="a0"/>
    <w:link w:val="4Char"/>
    <w:uiPriority w:val="9"/>
    <w:unhideWhenUsed/>
    <w:qFormat/>
    <w:rsid w:val="00F938EB"/>
    <w:pPr>
      <w:keepNext/>
      <w:keepLines/>
      <w:spacing w:before="280" w:after="290" w:line="376" w:lineRule="auto"/>
      <w:outlineLvl w:val="3"/>
    </w:pPr>
    <w:rPr>
      <w:b/>
      <w:bCs w:val="0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C10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DC10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DC10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DC10E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10E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1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17CC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17C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17CCF"/>
    <w:rPr>
      <w:sz w:val="18"/>
      <w:szCs w:val="18"/>
    </w:rPr>
  </w:style>
  <w:style w:type="character" w:customStyle="1" w:styleId="1Char">
    <w:name w:val="标题 1 Char"/>
    <w:basedOn w:val="a1"/>
    <w:link w:val="10"/>
    <w:rsid w:val="00E5645E"/>
    <w:rPr>
      <w:rFonts w:ascii="Calibri" w:eastAsia="宋体" w:hAnsi="Calibri" w:cstheme="majorBidi"/>
      <w:color w:val="632423" w:themeColor="accent2" w:themeShade="80"/>
      <w:spacing w:val="20"/>
      <w:kern w:val="0"/>
      <w:sz w:val="28"/>
      <w:szCs w:val="28"/>
      <w:lang w:bidi="en-US"/>
    </w:rPr>
  </w:style>
  <w:style w:type="character" w:customStyle="1" w:styleId="2Char">
    <w:name w:val="标题 2 Char"/>
    <w:aliases w:val="HD2 Char,heading 2 Char,Heading 2 Hidden Char,Heading 2 CCBS Char,Titre3 Char,h2 Char,2 Char,headi Char,heading2 Char,h21 Char,h22 Char,21 Char,Heading Two Char,H2 Char,节 Char,标题 1.1 Char,二级标题 Char"/>
    <w:basedOn w:val="a1"/>
    <w:link w:val="2"/>
    <w:rsid w:val="007E3A0C"/>
    <w:rPr>
      <w:rFonts w:ascii="Calibri" w:eastAsia="宋体" w:hAnsi="Calibri" w:cstheme="majorBidi"/>
      <w:color w:val="632423" w:themeColor="accent2" w:themeShade="80"/>
      <w:spacing w:val="15"/>
      <w:kern w:val="0"/>
      <w:sz w:val="24"/>
      <w:szCs w:val="24"/>
      <w:lang w:bidi="en-US"/>
    </w:rPr>
  </w:style>
  <w:style w:type="table" w:styleId="a6">
    <w:name w:val="Table Grid"/>
    <w:basedOn w:val="a2"/>
    <w:uiPriority w:val="59"/>
    <w:rsid w:val="00617CCF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166937"/>
    <w:pPr>
      <w:numPr>
        <w:numId w:val="57"/>
      </w:numPr>
      <w:contextualSpacing/>
    </w:pPr>
  </w:style>
  <w:style w:type="paragraph" w:styleId="a7">
    <w:name w:val="Balloon Text"/>
    <w:basedOn w:val="a0"/>
    <w:link w:val="Char1"/>
    <w:uiPriority w:val="99"/>
    <w:semiHidden/>
    <w:unhideWhenUsed/>
    <w:rsid w:val="00DD293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D293A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TOC">
    <w:name w:val="TOC Heading"/>
    <w:basedOn w:val="10"/>
    <w:next w:val="a0"/>
    <w:uiPriority w:val="39"/>
    <w:unhideWhenUsed/>
    <w:qFormat/>
    <w:rsid w:val="004C2344"/>
    <w:pPr>
      <w:keepNext/>
      <w:keepLines/>
      <w:pBdr>
        <w:bottom w:val="none" w:sz="0" w:space="0" w:color="auto"/>
      </w:pBdr>
      <w:spacing w:before="480" w:line="276" w:lineRule="auto"/>
      <w:outlineLvl w:val="9"/>
    </w:pPr>
    <w:rPr>
      <w:b/>
      <w:bCs/>
      <w:color w:val="365F91" w:themeColor="accent1" w:themeShade="BF"/>
      <w:spacing w:val="0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4C2344"/>
  </w:style>
  <w:style w:type="paragraph" w:styleId="20">
    <w:name w:val="toc 2"/>
    <w:basedOn w:val="a0"/>
    <w:next w:val="a0"/>
    <w:autoRedefine/>
    <w:uiPriority w:val="39"/>
    <w:unhideWhenUsed/>
    <w:rsid w:val="004C2344"/>
    <w:pPr>
      <w:ind w:leftChars="200" w:left="420"/>
    </w:pPr>
  </w:style>
  <w:style w:type="character" w:styleId="a8">
    <w:name w:val="Hyperlink"/>
    <w:basedOn w:val="a1"/>
    <w:uiPriority w:val="99"/>
    <w:unhideWhenUsed/>
    <w:rsid w:val="004C2344"/>
    <w:rPr>
      <w:color w:val="0000FF" w:themeColor="hyperlink"/>
      <w:u w:val="single"/>
    </w:rPr>
  </w:style>
  <w:style w:type="paragraph" w:styleId="a9">
    <w:name w:val="Document Map"/>
    <w:basedOn w:val="a0"/>
    <w:link w:val="Char2"/>
    <w:uiPriority w:val="99"/>
    <w:semiHidden/>
    <w:unhideWhenUsed/>
    <w:rsid w:val="001F238D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1F238D"/>
    <w:rPr>
      <w:rFonts w:ascii="宋体" w:eastAsia="宋体" w:hAnsiTheme="majorHAnsi" w:cstheme="majorBidi"/>
      <w:kern w:val="0"/>
      <w:sz w:val="18"/>
      <w:szCs w:val="18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7A475A"/>
    <w:rPr>
      <w:rFonts w:ascii="Calibri" w:eastAsia="宋体" w:hAnsi="Calibri" w:cstheme="majorBidi"/>
      <w:bCs/>
      <w:color w:val="632423" w:themeColor="accent2" w:themeShade="80"/>
      <w:spacing w:val="20"/>
      <w:kern w:val="0"/>
      <w:sz w:val="24"/>
      <w:szCs w:val="32"/>
      <w:lang w:eastAsia="en-US" w:bidi="en-US"/>
    </w:rPr>
  </w:style>
  <w:style w:type="character" w:customStyle="1" w:styleId="4Char">
    <w:name w:val="标题 4 Char"/>
    <w:basedOn w:val="a1"/>
    <w:link w:val="4"/>
    <w:uiPriority w:val="9"/>
    <w:rsid w:val="003D3DAE"/>
    <w:rPr>
      <w:rFonts w:ascii="Calibri" w:eastAsia="宋体" w:hAnsi="Calibri" w:cstheme="majorBidi"/>
      <w:b/>
      <w:color w:val="632423" w:themeColor="accent2" w:themeShade="80"/>
      <w:spacing w:val="20"/>
      <w:kern w:val="0"/>
      <w:sz w:val="24"/>
      <w:szCs w:val="28"/>
      <w:lang w:bidi="en-US"/>
    </w:rPr>
  </w:style>
  <w:style w:type="character" w:styleId="aa">
    <w:name w:val="annotation reference"/>
    <w:basedOn w:val="a1"/>
    <w:uiPriority w:val="99"/>
    <w:semiHidden/>
    <w:unhideWhenUsed/>
    <w:rsid w:val="00FD78FF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FD78FF"/>
  </w:style>
  <w:style w:type="character" w:customStyle="1" w:styleId="Char3">
    <w:name w:val="批注文字 Char"/>
    <w:basedOn w:val="a1"/>
    <w:link w:val="ab"/>
    <w:uiPriority w:val="99"/>
    <w:semiHidden/>
    <w:rsid w:val="00FD78FF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D78F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D78FF"/>
    <w:rPr>
      <w:rFonts w:asciiTheme="majorHAnsi" w:eastAsiaTheme="majorEastAsia" w:hAnsiTheme="majorHAnsi" w:cstheme="majorBidi"/>
      <w:b/>
      <w:bCs/>
      <w:kern w:val="0"/>
      <w:sz w:val="22"/>
      <w:lang w:eastAsia="en-US" w:bidi="en-US"/>
    </w:rPr>
  </w:style>
  <w:style w:type="numbering" w:customStyle="1" w:styleId="1">
    <w:name w:val="样式1"/>
    <w:uiPriority w:val="99"/>
    <w:rsid w:val="00152E72"/>
    <w:pPr>
      <w:numPr>
        <w:numId w:val="18"/>
      </w:numPr>
    </w:pPr>
  </w:style>
  <w:style w:type="character" w:customStyle="1" w:styleId="5Char">
    <w:name w:val="标题 5 Char"/>
    <w:basedOn w:val="a1"/>
    <w:link w:val="5"/>
    <w:uiPriority w:val="9"/>
    <w:rsid w:val="00DC10EF"/>
    <w:rPr>
      <w:rFonts w:ascii="Calibri" w:eastAsia="宋体" w:hAnsi="Calibri" w:cstheme="majorBidi"/>
      <w:b/>
      <w:bCs/>
      <w:kern w:val="0"/>
      <w:sz w:val="28"/>
      <w:szCs w:val="28"/>
      <w:lang w:eastAsia="en-US" w:bidi="en-US"/>
    </w:rPr>
  </w:style>
  <w:style w:type="character" w:customStyle="1" w:styleId="6Char">
    <w:name w:val="标题 6 Char"/>
    <w:basedOn w:val="a1"/>
    <w:link w:val="6"/>
    <w:uiPriority w:val="9"/>
    <w:semiHidden/>
    <w:rsid w:val="00DC10EF"/>
    <w:rPr>
      <w:rFonts w:asciiTheme="majorHAnsi" w:eastAsiaTheme="majorEastAsia" w:hAnsiTheme="majorHAnsi" w:cstheme="majorBidi"/>
      <w:b/>
      <w:bCs/>
      <w:kern w:val="0"/>
      <w:sz w:val="24"/>
      <w:szCs w:val="24"/>
      <w:lang w:eastAsia="en-US" w:bidi="en-US"/>
    </w:rPr>
  </w:style>
  <w:style w:type="character" w:customStyle="1" w:styleId="7Char">
    <w:name w:val="标题 7 Char"/>
    <w:basedOn w:val="a1"/>
    <w:link w:val="7"/>
    <w:uiPriority w:val="9"/>
    <w:semiHidden/>
    <w:rsid w:val="00DC10EF"/>
    <w:rPr>
      <w:rFonts w:ascii="Calibri" w:eastAsia="宋体" w:hAnsi="Calibri" w:cstheme="majorBidi"/>
      <w:b/>
      <w:bCs/>
      <w:kern w:val="0"/>
      <w:sz w:val="24"/>
      <w:szCs w:val="24"/>
      <w:lang w:eastAsia="en-US" w:bidi="en-US"/>
    </w:rPr>
  </w:style>
  <w:style w:type="character" w:customStyle="1" w:styleId="8Char">
    <w:name w:val="标题 8 Char"/>
    <w:basedOn w:val="a1"/>
    <w:link w:val="8"/>
    <w:uiPriority w:val="9"/>
    <w:semiHidden/>
    <w:rsid w:val="00DC10EF"/>
    <w:rPr>
      <w:rFonts w:asciiTheme="majorHAnsi" w:eastAsiaTheme="majorEastAsia" w:hAnsiTheme="majorHAnsi" w:cstheme="majorBidi"/>
      <w:kern w:val="0"/>
      <w:sz w:val="24"/>
      <w:szCs w:val="24"/>
      <w:lang w:eastAsia="en-US" w:bidi="en-US"/>
    </w:rPr>
  </w:style>
  <w:style w:type="character" w:customStyle="1" w:styleId="9Char">
    <w:name w:val="标题 9 Char"/>
    <w:basedOn w:val="a1"/>
    <w:link w:val="9"/>
    <w:uiPriority w:val="9"/>
    <w:semiHidden/>
    <w:rsid w:val="00DC10EF"/>
    <w:rPr>
      <w:rFonts w:asciiTheme="majorHAnsi" w:eastAsiaTheme="majorEastAsia" w:hAnsiTheme="majorHAnsi" w:cstheme="majorBidi"/>
      <w:kern w:val="0"/>
      <w:szCs w:val="21"/>
      <w:lang w:eastAsia="en-US" w:bidi="en-US"/>
    </w:rPr>
  </w:style>
  <w:style w:type="paragraph" w:styleId="ad">
    <w:name w:val="Title"/>
    <w:basedOn w:val="10"/>
    <w:next w:val="a0"/>
    <w:link w:val="Char5"/>
    <w:uiPriority w:val="10"/>
    <w:qFormat/>
    <w:rsid w:val="00E5645E"/>
    <w:pPr>
      <w:numPr>
        <w:numId w:val="0"/>
      </w:numPr>
      <w:ind w:left="93"/>
    </w:pPr>
  </w:style>
  <w:style w:type="character" w:customStyle="1" w:styleId="Char5">
    <w:name w:val="标题 Char"/>
    <w:basedOn w:val="a1"/>
    <w:link w:val="ad"/>
    <w:uiPriority w:val="10"/>
    <w:rsid w:val="00E5645E"/>
    <w:rPr>
      <w:rFonts w:ascii="Calibri" w:eastAsia="宋体" w:hAnsi="Calibri" w:cstheme="majorBidi"/>
      <w:color w:val="632423" w:themeColor="accent2" w:themeShade="80"/>
      <w:spacing w:val="20"/>
      <w:kern w:val="0"/>
      <w:sz w:val="28"/>
      <w:szCs w:val="28"/>
      <w:lang w:bidi="en-US"/>
    </w:rPr>
  </w:style>
  <w:style w:type="paragraph" w:styleId="30">
    <w:name w:val="toc 3"/>
    <w:basedOn w:val="a0"/>
    <w:next w:val="a0"/>
    <w:autoRedefine/>
    <w:uiPriority w:val="39"/>
    <w:unhideWhenUsed/>
    <w:rsid w:val="00FA7F9E"/>
    <w:pPr>
      <w:tabs>
        <w:tab w:val="left" w:pos="1134"/>
        <w:tab w:val="right" w:leader="dot" w:pos="8678"/>
      </w:tabs>
      <w:spacing w:after="100" w:line="259" w:lineRule="auto"/>
      <w:ind w:left="440"/>
      <w:pPrChange w:id="3" w:author="Charles guo" w:date="2017-06-14T11:48:00Z">
        <w:pPr>
          <w:spacing w:after="100" w:line="259" w:lineRule="auto"/>
          <w:ind w:left="440"/>
        </w:pPr>
      </w:pPrChange>
    </w:pPr>
    <w:rPr>
      <w:rFonts w:asciiTheme="minorHAnsi" w:eastAsiaTheme="minorEastAsia" w:hAnsiTheme="minorHAnsi" w:cs="Times New Roman"/>
      <w:sz w:val="22"/>
      <w:lang w:eastAsia="zh-CN" w:bidi="ar-SA"/>
      <w:rPrChange w:id="3" w:author="Charles guo" w:date="2017-06-14T11:48:00Z">
        <w:rPr>
          <w:rFonts w:asciiTheme="minorHAnsi" w:eastAsiaTheme="minorEastAsia" w:hAnsiTheme="minorHAnsi"/>
          <w:sz w:val="22"/>
          <w:szCs w:val="22"/>
          <w:lang w:val="en-US" w:eastAsia="zh-CN" w:bidi="ar-SA"/>
        </w:rPr>
      </w:rPrChange>
    </w:rPr>
  </w:style>
  <w:style w:type="paragraph" w:styleId="ae">
    <w:name w:val="Subtitle"/>
    <w:basedOn w:val="a0"/>
    <w:next w:val="a0"/>
    <w:link w:val="Char6"/>
    <w:uiPriority w:val="11"/>
    <w:qFormat/>
    <w:rsid w:val="00E5645E"/>
    <w:pPr>
      <w:spacing w:before="240" w:after="60" w:line="312" w:lineRule="auto"/>
      <w:outlineLvl w:val="1"/>
      <w:pPrChange w:id="4" w:author="Charles guo" w:date="2017-06-14T11:57:00Z">
        <w:pPr>
          <w:spacing w:before="240" w:after="60" w:line="312" w:lineRule="auto"/>
          <w:jc w:val="center"/>
          <w:outlineLvl w:val="1"/>
        </w:pPr>
      </w:pPrChange>
    </w:pPr>
    <w:rPr>
      <w:rFonts w:asciiTheme="majorHAnsi" w:hAnsiTheme="majorHAnsi"/>
      <w:bCs/>
      <w:color w:val="632423" w:themeColor="accent2" w:themeShade="80"/>
      <w:kern w:val="28"/>
      <w:sz w:val="24"/>
      <w:szCs w:val="32"/>
      <w:rPrChange w:id="4" w:author="Charles guo" w:date="2017-06-14T11:57:00Z">
        <w:rPr>
          <w:rFonts w:asciiTheme="majorHAnsi" w:eastAsia="宋体" w:hAnsiTheme="majorHAnsi" w:cstheme="majorBidi"/>
          <w:b/>
          <w:bCs/>
          <w:kern w:val="28"/>
          <w:sz w:val="28"/>
          <w:szCs w:val="32"/>
          <w:lang w:val="en-US" w:eastAsia="en-US" w:bidi="en-US"/>
        </w:rPr>
      </w:rPrChange>
    </w:rPr>
  </w:style>
  <w:style w:type="character" w:customStyle="1" w:styleId="Char6">
    <w:name w:val="副标题 Char"/>
    <w:basedOn w:val="a1"/>
    <w:link w:val="ae"/>
    <w:uiPriority w:val="11"/>
    <w:rsid w:val="00E5645E"/>
    <w:rPr>
      <w:rFonts w:asciiTheme="majorHAnsi" w:eastAsia="宋体" w:hAnsiTheme="majorHAnsi" w:cstheme="majorBidi"/>
      <w:bCs/>
      <w:color w:val="632423" w:themeColor="accent2" w:themeShade="80"/>
      <w:kern w:val="28"/>
      <w:sz w:val="24"/>
      <w:szCs w:val="32"/>
      <w:lang w:eastAsia="en-US" w:bidi="en-US"/>
    </w:rPr>
  </w:style>
  <w:style w:type="paragraph" w:styleId="af">
    <w:name w:val="Normal (Web)"/>
    <w:basedOn w:val="a0"/>
    <w:uiPriority w:val="99"/>
    <w:semiHidden/>
    <w:unhideWhenUsed/>
    <w:rsid w:val="003F00C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paragraph" w:styleId="af0">
    <w:name w:val="Revision"/>
    <w:hidden/>
    <w:uiPriority w:val="99"/>
    <w:semiHidden/>
    <w:rsid w:val="007F49BA"/>
    <w:rPr>
      <w:rFonts w:ascii="Calibri" w:eastAsia="宋体" w:hAnsi="Calibri" w:cstheme="majorBidi"/>
      <w:kern w:val="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A5CD-2A3D-4EAC-893B-3AA69A8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13</Pages>
  <Words>2457</Words>
  <Characters>14006</Characters>
  <Application>Microsoft Office Word</Application>
  <DocSecurity>0</DocSecurity>
  <Lines>116</Lines>
  <Paragraphs>32</Paragraphs>
  <ScaleCrop>false</ScaleCrop>
  <Company>Microsoft</Company>
  <LinksUpToDate>false</LinksUpToDate>
  <CharactersWithSpaces>16431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yong.hu</dc:creator>
  <cp:keywords/>
  <dc:description/>
  <cp:lastModifiedBy>Charles guo</cp:lastModifiedBy>
  <cp:revision>243</cp:revision>
  <dcterms:created xsi:type="dcterms:W3CDTF">2015-11-09T08:08:00Z</dcterms:created>
  <dcterms:modified xsi:type="dcterms:W3CDTF">2017-06-14T07:02:00Z</dcterms:modified>
</cp:coreProperties>
</file>